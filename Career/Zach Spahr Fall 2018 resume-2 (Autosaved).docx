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9F573" w14:textId="010BA8E0" w:rsidR="00C40979" w:rsidRPr="00D54758" w:rsidRDefault="009C3CDC" w:rsidP="00D54758">
      <w:pPr>
        <w:pBdr>
          <w:bottom w:val="single" w:sz="6" w:space="0" w:color="auto"/>
        </w:pBdr>
        <w:spacing w:after="0" w:line="264" w:lineRule="auto"/>
        <w:rPr>
          <w:b/>
          <w:sz w:val="20"/>
          <w:szCs w:val="20"/>
        </w:rPr>
      </w:pPr>
      <w:bookmarkStart w:id="0" w:name="_GoBack"/>
      <w:bookmarkEnd w:id="0"/>
      <w:commentRangeStart w:id="1"/>
      <w:commentRangeStart w:id="2"/>
      <w:ins w:id="3" w:author="Daniel Schneiderman" w:date="2018-09-18T16:12:00Z">
        <w:r>
          <w:rPr>
            <w:b/>
            <w:sz w:val="20"/>
            <w:szCs w:val="20"/>
          </w:rPr>
          <w:t>EDUCATION</w:t>
        </w:r>
      </w:ins>
      <w:commentRangeEnd w:id="1"/>
      <w:ins w:id="4" w:author="Daniel Schneiderman" w:date="2018-09-20T09:17:00Z">
        <w:r w:rsidR="006F0984">
          <w:rPr>
            <w:rStyle w:val="CommentReference"/>
          </w:rPr>
          <w:commentReference w:id="1"/>
        </w:r>
      </w:ins>
      <w:commentRangeEnd w:id="2"/>
      <w:r w:rsidR="00D650AB">
        <w:rPr>
          <w:rStyle w:val="CommentReference"/>
        </w:rPr>
        <w:commentReference w:id="2"/>
      </w:r>
    </w:p>
    <w:p w14:paraId="22E0709A" w14:textId="22782155" w:rsidR="00C40979" w:rsidRPr="00D54758" w:rsidRDefault="00DB268C" w:rsidP="001223D6">
      <w:pPr>
        <w:tabs>
          <w:tab w:val="left" w:pos="7020"/>
        </w:tabs>
        <w:spacing w:after="0" w:line="264" w:lineRule="auto"/>
        <w:ind w:hanging="180"/>
        <w:rPr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FC39BA" w:rsidRPr="00D54758">
        <w:rPr>
          <w:b/>
          <w:sz w:val="20"/>
          <w:szCs w:val="20"/>
        </w:rPr>
        <w:t>University of Notre Dame</w:t>
      </w:r>
      <w:r w:rsidR="00097F5F" w:rsidRPr="00D54758">
        <w:rPr>
          <w:sz w:val="20"/>
          <w:szCs w:val="20"/>
        </w:rPr>
        <w:tab/>
      </w:r>
      <w:r w:rsidR="00AF54D7" w:rsidRPr="00FB191E">
        <w:rPr>
          <w:sz w:val="20"/>
          <w:szCs w:val="20"/>
        </w:rPr>
        <w:t>Notre Dame, IN</w:t>
      </w:r>
      <w:r w:rsidR="00B731F8" w:rsidRPr="00D54758">
        <w:rPr>
          <w:i/>
          <w:sz w:val="20"/>
          <w:szCs w:val="20"/>
        </w:rPr>
        <w:tab/>
      </w:r>
    </w:p>
    <w:p w14:paraId="0B514D5A" w14:textId="09E6532A" w:rsidR="00AF54D7" w:rsidRDefault="00AF54D7" w:rsidP="006014E0">
      <w:pPr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>B</w:t>
      </w:r>
      <w:ins w:id="5" w:author="Daniel Schneiderman" w:date="2018-09-18T16:11:00Z">
        <w:r w:rsidR="009C3CDC">
          <w:rPr>
            <w:sz w:val="20"/>
            <w:szCs w:val="20"/>
          </w:rPr>
          <w:t>A, International Economics and Political Science</w:t>
        </w:r>
        <w:r w:rsidR="009C3CDC">
          <w:rPr>
            <w:sz w:val="20"/>
            <w:szCs w:val="20"/>
          </w:rPr>
          <w:tab/>
        </w:r>
        <w:r w:rsidR="009C3CDC">
          <w:rPr>
            <w:sz w:val="20"/>
            <w:szCs w:val="20"/>
          </w:rPr>
          <w:tab/>
        </w:r>
        <w:r w:rsidR="009C3CDC">
          <w:rPr>
            <w:sz w:val="20"/>
            <w:szCs w:val="20"/>
          </w:rPr>
          <w:tab/>
        </w:r>
        <w:r w:rsidR="009C3CDC">
          <w:rPr>
            <w:sz w:val="20"/>
            <w:szCs w:val="20"/>
          </w:rPr>
          <w:tab/>
          <w:t xml:space="preserve">            </w:t>
        </w:r>
      </w:ins>
      <w:r>
        <w:rPr>
          <w:sz w:val="20"/>
          <w:szCs w:val="20"/>
        </w:rPr>
        <w:t>May 2018</w:t>
      </w:r>
    </w:p>
    <w:p w14:paraId="656ABF49" w14:textId="3BA4A801" w:rsidR="00B731F8" w:rsidRPr="00D54758" w:rsidDel="009C3CDC" w:rsidRDefault="003B0FC3" w:rsidP="006014E0">
      <w:pPr>
        <w:spacing w:after="0" w:line="264" w:lineRule="auto"/>
        <w:rPr>
          <w:del w:id="6" w:author="Daniel Schneiderman" w:date="2018-09-18T16:11:00Z"/>
          <w:sz w:val="20"/>
          <w:szCs w:val="20"/>
        </w:rPr>
      </w:pPr>
      <w:del w:id="7" w:author="Daniel Schneiderman" w:date="2018-09-18T16:11:00Z">
        <w:r w:rsidRPr="00D54758" w:rsidDel="009C3CDC">
          <w:rPr>
            <w:sz w:val="20"/>
            <w:szCs w:val="20"/>
          </w:rPr>
          <w:delText>Major: International Economics</w:delText>
        </w:r>
        <w:r w:rsidR="00C406EE" w:rsidRPr="00D54758" w:rsidDel="009C3CDC">
          <w:rPr>
            <w:sz w:val="20"/>
            <w:szCs w:val="20"/>
          </w:rPr>
          <w:delText xml:space="preserve"> (</w:delText>
        </w:r>
        <w:commentRangeStart w:id="8"/>
        <w:r w:rsidR="00C406EE" w:rsidRPr="00D54758" w:rsidDel="009C3CDC">
          <w:rPr>
            <w:sz w:val="20"/>
            <w:szCs w:val="20"/>
          </w:rPr>
          <w:delText>Concentration in French Language)</w:delText>
        </w:r>
        <w:r w:rsidRPr="00D54758" w:rsidDel="009C3CDC">
          <w:rPr>
            <w:sz w:val="20"/>
            <w:szCs w:val="20"/>
          </w:rPr>
          <w:delText xml:space="preserve"> </w:delText>
        </w:r>
        <w:r w:rsidR="00757E32" w:rsidRPr="00D54758" w:rsidDel="009C3CDC">
          <w:rPr>
            <w:sz w:val="20"/>
            <w:szCs w:val="20"/>
          </w:rPr>
          <w:tab/>
        </w:r>
      </w:del>
      <w:commentRangeEnd w:id="8"/>
      <w:r w:rsidR="009C3CDC">
        <w:rPr>
          <w:rStyle w:val="CommentReference"/>
        </w:rPr>
        <w:commentReference w:id="8"/>
      </w:r>
      <w:del w:id="9" w:author="Daniel Schneiderman" w:date="2018-09-18T16:11:00Z">
        <w:r w:rsidR="00757E32" w:rsidRPr="00D54758" w:rsidDel="009C3CDC">
          <w:rPr>
            <w:sz w:val="20"/>
            <w:szCs w:val="20"/>
          </w:rPr>
          <w:tab/>
        </w:r>
        <w:r w:rsidR="00EE2B40" w:rsidRPr="00D54758" w:rsidDel="009C3CDC">
          <w:rPr>
            <w:sz w:val="20"/>
            <w:szCs w:val="20"/>
          </w:rPr>
          <w:tab/>
        </w:r>
        <w:r w:rsidR="00EE2B40" w:rsidRPr="00D54758" w:rsidDel="009C3CDC">
          <w:rPr>
            <w:sz w:val="20"/>
            <w:szCs w:val="20"/>
          </w:rPr>
          <w:tab/>
        </w:r>
      </w:del>
    </w:p>
    <w:p w14:paraId="20D74F58" w14:textId="36CE1098" w:rsidR="00412F62" w:rsidRPr="00D54758" w:rsidDel="009C3CDC" w:rsidRDefault="00412F62" w:rsidP="00C406EE">
      <w:pPr>
        <w:spacing w:after="0" w:line="264" w:lineRule="auto"/>
        <w:rPr>
          <w:del w:id="10" w:author="Daniel Schneiderman" w:date="2018-09-18T16:11:00Z"/>
          <w:sz w:val="20"/>
          <w:szCs w:val="20"/>
        </w:rPr>
        <w:sectPr w:rsidR="00412F62" w:rsidRPr="00D54758" w:rsidDel="009C3CDC" w:rsidSect="006F0984">
          <w:headerReference w:type="default" r:id="rId10"/>
          <w:type w:val="continuous"/>
          <w:pgSz w:w="12240" w:h="15840"/>
          <w:pgMar w:top="720" w:right="1440" w:bottom="1152" w:left="1440" w:header="450" w:footer="720" w:gutter="0"/>
          <w:cols w:space="720"/>
          <w:docGrid w:linePitch="360"/>
          <w:sectPrChange w:id="22" w:author="Daniel Schneiderman" w:date="2018-09-20T09:16:00Z">
            <w:sectPr w:rsidR="00412F62" w:rsidRPr="00D54758" w:rsidDel="009C3CDC" w:rsidSect="006F0984">
              <w:pgMar w:top="720" w:right="1440" w:bottom="1152" w:left="1440" w:header="720" w:footer="720" w:gutter="0"/>
            </w:sectPr>
          </w:sectPrChange>
        </w:sectPr>
      </w:pPr>
    </w:p>
    <w:p w14:paraId="6CC1CE11" w14:textId="2AB4267B" w:rsidR="00C40979" w:rsidRPr="00D54758" w:rsidDel="009C3CDC" w:rsidRDefault="004E299C" w:rsidP="006014E0">
      <w:pPr>
        <w:spacing w:after="0" w:line="264" w:lineRule="auto"/>
        <w:rPr>
          <w:del w:id="23" w:author="Daniel Schneiderman" w:date="2018-09-18T16:11:00Z"/>
          <w:sz w:val="20"/>
          <w:szCs w:val="20"/>
        </w:rPr>
      </w:pPr>
      <w:del w:id="24" w:author="Daniel Schneiderman" w:date="2018-09-18T16:11:00Z">
        <w:r w:rsidDel="009C3CDC">
          <w:rPr>
            <w:sz w:val="20"/>
            <w:szCs w:val="20"/>
          </w:rPr>
          <w:delText xml:space="preserve">Second </w:delText>
        </w:r>
        <w:r w:rsidR="00C40979" w:rsidRPr="00D54758" w:rsidDel="009C3CDC">
          <w:rPr>
            <w:sz w:val="20"/>
            <w:szCs w:val="20"/>
          </w:rPr>
          <w:delText xml:space="preserve">Major: </w:delText>
        </w:r>
        <w:r w:rsidR="00670E9A" w:rsidDel="009C3CDC">
          <w:rPr>
            <w:sz w:val="20"/>
            <w:szCs w:val="20"/>
          </w:rPr>
          <w:delText xml:space="preserve"> Political Science </w:delText>
        </w:r>
      </w:del>
    </w:p>
    <w:p w14:paraId="3A1D2E4E" w14:textId="5C3502AB" w:rsidR="00D704FA" w:rsidRPr="00D54758" w:rsidRDefault="00EC5950" w:rsidP="006014E0">
      <w:pPr>
        <w:spacing w:after="0" w:line="264" w:lineRule="auto"/>
        <w:rPr>
          <w:sz w:val="20"/>
          <w:szCs w:val="20"/>
        </w:rPr>
      </w:pPr>
      <w:del w:id="25" w:author="Daniel Schneiderman" w:date="2018-09-18T16:12:00Z">
        <w:r w:rsidDel="009C3CDC">
          <w:rPr>
            <w:sz w:val="20"/>
            <w:szCs w:val="20"/>
          </w:rPr>
          <w:delText xml:space="preserve">Current </w:delText>
        </w:r>
      </w:del>
      <w:commentRangeStart w:id="26"/>
      <w:r>
        <w:rPr>
          <w:sz w:val="20"/>
          <w:szCs w:val="20"/>
        </w:rPr>
        <w:t>GPA: 3.57</w:t>
      </w:r>
      <w:r w:rsidR="006014E0">
        <w:rPr>
          <w:sz w:val="20"/>
          <w:szCs w:val="20"/>
        </w:rPr>
        <w:t>/4.0</w:t>
      </w:r>
      <w:r w:rsidR="005B27EB">
        <w:rPr>
          <w:sz w:val="20"/>
          <w:szCs w:val="20"/>
        </w:rPr>
        <w:t>0</w:t>
      </w:r>
      <w:commentRangeEnd w:id="26"/>
      <w:r w:rsidR="009C3CDC">
        <w:rPr>
          <w:rStyle w:val="CommentReference"/>
        </w:rPr>
        <w:commentReference w:id="26"/>
      </w:r>
    </w:p>
    <w:p w14:paraId="68C2139F" w14:textId="22798CF2" w:rsidR="00097F5F" w:rsidRPr="00D54758" w:rsidRDefault="00DB268C" w:rsidP="001223D6">
      <w:pPr>
        <w:tabs>
          <w:tab w:val="left" w:pos="7020"/>
        </w:tabs>
        <w:spacing w:after="0" w:line="264" w:lineRule="auto"/>
        <w:ind w:hanging="180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="008D156D" w:rsidRPr="003E6CAD">
        <w:rPr>
          <w:b/>
          <w:sz w:val="20"/>
          <w:szCs w:val="20"/>
          <w:lang w:val="fr-FR"/>
        </w:rPr>
        <w:t>Centre International D’études Françaises</w:t>
      </w:r>
      <w:r w:rsidR="00097F5F" w:rsidRPr="00D54758">
        <w:rPr>
          <w:sz w:val="20"/>
          <w:szCs w:val="20"/>
        </w:rPr>
        <w:tab/>
      </w:r>
      <w:r w:rsidR="00097F5F" w:rsidRPr="00D54758">
        <w:rPr>
          <w:i/>
          <w:sz w:val="20"/>
          <w:szCs w:val="20"/>
        </w:rPr>
        <w:t xml:space="preserve"> </w:t>
      </w:r>
      <w:r w:rsidR="008D156D">
        <w:rPr>
          <w:sz w:val="20"/>
          <w:szCs w:val="20"/>
        </w:rPr>
        <w:t>Angers, France</w:t>
      </w:r>
    </w:p>
    <w:p w14:paraId="37545ECF" w14:textId="303C170E" w:rsidR="00DB268C" w:rsidRPr="004A5805" w:rsidRDefault="006014E0" w:rsidP="004A5805">
      <w:pPr>
        <w:tabs>
          <w:tab w:val="left" w:pos="720"/>
          <w:tab w:val="left" w:pos="7020"/>
        </w:tabs>
        <w:spacing w:after="0" w:line="264" w:lineRule="auto"/>
        <w:ind w:hanging="180"/>
        <w:rPr>
          <w:sz w:val="20"/>
          <w:szCs w:val="20"/>
        </w:rPr>
      </w:pPr>
      <w:r>
        <w:rPr>
          <w:sz w:val="20"/>
          <w:szCs w:val="20"/>
        </w:rPr>
        <w:tab/>
      </w:r>
      <w:r w:rsidR="008D156D">
        <w:rPr>
          <w:sz w:val="20"/>
          <w:szCs w:val="20"/>
        </w:rPr>
        <w:t>Level B.2 University Diploma in Language and Culture</w:t>
      </w:r>
      <w:r w:rsidR="008D156D">
        <w:rPr>
          <w:sz w:val="20"/>
          <w:szCs w:val="20"/>
        </w:rPr>
        <w:tab/>
        <w:t xml:space="preserve"> June 2017</w:t>
      </w:r>
    </w:p>
    <w:p w14:paraId="758003C2" w14:textId="77777777" w:rsidR="009C3CDC" w:rsidRDefault="009C3CDC" w:rsidP="00FB4F5A">
      <w:pPr>
        <w:pBdr>
          <w:bottom w:val="single" w:sz="6" w:space="0" w:color="auto"/>
        </w:pBdr>
        <w:spacing w:after="0" w:line="264" w:lineRule="auto"/>
        <w:rPr>
          <w:ins w:id="27" w:author="Daniel Schneiderman" w:date="2018-09-18T16:13:00Z"/>
          <w:b/>
          <w:sz w:val="20"/>
          <w:szCs w:val="20"/>
        </w:rPr>
      </w:pPr>
    </w:p>
    <w:p w14:paraId="014FDAAB" w14:textId="64BF6953" w:rsidR="00FB4F5A" w:rsidRPr="00A064A3" w:rsidRDefault="009C3CDC" w:rsidP="00FB4F5A">
      <w:pPr>
        <w:pBdr>
          <w:bottom w:val="single" w:sz="6" w:space="0" w:color="auto"/>
        </w:pBdr>
        <w:spacing w:after="0" w:line="264" w:lineRule="auto"/>
        <w:rPr>
          <w:b/>
          <w:sz w:val="20"/>
          <w:szCs w:val="20"/>
        </w:rPr>
      </w:pPr>
      <w:ins w:id="28" w:author="Daniel Schneiderman" w:date="2018-09-18T16:13:00Z">
        <w:r>
          <w:rPr>
            <w:b/>
            <w:sz w:val="20"/>
            <w:szCs w:val="20"/>
          </w:rPr>
          <w:t xml:space="preserve">Work </w:t>
        </w:r>
      </w:ins>
      <w:r w:rsidR="00FB4F5A" w:rsidRPr="00A064A3">
        <w:rPr>
          <w:b/>
          <w:sz w:val="20"/>
          <w:szCs w:val="20"/>
        </w:rPr>
        <w:t xml:space="preserve">Experience </w:t>
      </w:r>
      <w:r w:rsidR="00FB4F5A" w:rsidRPr="00A064A3">
        <w:rPr>
          <w:b/>
          <w:sz w:val="20"/>
          <w:szCs w:val="20"/>
        </w:rPr>
        <w:tab/>
      </w:r>
    </w:p>
    <w:p w14:paraId="1FFFDEEF" w14:textId="751BCA8F" w:rsidR="004A5805" w:rsidRPr="00A064A3" w:rsidRDefault="004A5805" w:rsidP="004A5805">
      <w:p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b/>
          <w:color w:val="262626" w:themeColor="text1" w:themeTint="D9"/>
          <w:sz w:val="20"/>
          <w:szCs w:val="20"/>
        </w:rPr>
        <w:t>Think Virginia</w:t>
      </w:r>
      <w:r w:rsidRPr="00A064A3">
        <w:rPr>
          <w:b/>
          <w:color w:val="262626" w:themeColor="text1" w:themeTint="D9"/>
          <w:sz w:val="20"/>
          <w:szCs w:val="20"/>
        </w:rPr>
        <w:t xml:space="preserve"> </w:t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>
        <w:rPr>
          <w:b/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>Leesburg, VA</w:t>
      </w:r>
    </w:p>
    <w:p w14:paraId="36184C2B" w14:textId="7B023E42" w:rsidR="004A5805" w:rsidRDefault="004A5805" w:rsidP="004A5805">
      <w:p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i/>
          <w:color w:val="262626" w:themeColor="text1" w:themeTint="D9"/>
          <w:sz w:val="20"/>
          <w:szCs w:val="20"/>
        </w:rPr>
        <w:t>Policy Intern</w:t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  <w:t>June-August 2017</w:t>
      </w:r>
    </w:p>
    <w:p w14:paraId="0518B5B7" w14:textId="0C19D595" w:rsidR="004A5805" w:rsidRPr="004A5805" w:rsidRDefault="004A5805" w:rsidP="004A5805">
      <w:pPr>
        <w:pStyle w:val="ListParagraph"/>
        <w:numPr>
          <w:ilvl w:val="0"/>
          <w:numId w:val="11"/>
        </w:numPr>
        <w:spacing w:after="0" w:line="264" w:lineRule="auto"/>
        <w:rPr>
          <w:b/>
          <w:color w:val="262626" w:themeColor="text1" w:themeTint="D9"/>
          <w:sz w:val="20"/>
          <w:szCs w:val="20"/>
        </w:rPr>
      </w:pPr>
      <w:commentRangeStart w:id="29"/>
      <w:r>
        <w:rPr>
          <w:color w:val="262626" w:themeColor="text1" w:themeTint="D9"/>
          <w:sz w:val="20"/>
          <w:szCs w:val="20"/>
        </w:rPr>
        <w:t>Researched policy issues in the Commonwealth</w:t>
      </w:r>
      <w:r w:rsidR="00DA1953">
        <w:rPr>
          <w:color w:val="262626" w:themeColor="text1" w:themeTint="D9"/>
          <w:sz w:val="20"/>
          <w:szCs w:val="20"/>
        </w:rPr>
        <w:t xml:space="preserve"> of Virginia</w:t>
      </w:r>
      <w:r>
        <w:rPr>
          <w:color w:val="262626" w:themeColor="text1" w:themeTint="D9"/>
          <w:sz w:val="20"/>
          <w:szCs w:val="20"/>
        </w:rPr>
        <w:t xml:space="preserve"> and presented possible solutions each week </w:t>
      </w:r>
      <w:commentRangeEnd w:id="29"/>
      <w:r w:rsidR="00C62E1E">
        <w:rPr>
          <w:rStyle w:val="CommentReference"/>
        </w:rPr>
        <w:commentReference w:id="29"/>
      </w:r>
    </w:p>
    <w:p w14:paraId="6F8491E2" w14:textId="77777777" w:rsidR="00FB4F5A" w:rsidRPr="00A064A3" w:rsidRDefault="00FB4F5A" w:rsidP="00FB4F5A">
      <w:p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b/>
          <w:color w:val="262626" w:themeColor="text1" w:themeTint="D9"/>
          <w:sz w:val="20"/>
          <w:szCs w:val="20"/>
        </w:rPr>
        <w:t>Environment Virginia</w:t>
      </w:r>
      <w:r w:rsidRPr="00A064A3">
        <w:rPr>
          <w:b/>
          <w:color w:val="262626" w:themeColor="text1" w:themeTint="D9"/>
          <w:sz w:val="20"/>
          <w:szCs w:val="20"/>
        </w:rPr>
        <w:t xml:space="preserve"> </w:t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>Falls Church, VA</w:t>
      </w:r>
    </w:p>
    <w:p w14:paraId="4BDD7B0C" w14:textId="77777777" w:rsidR="00FB4F5A" w:rsidRDefault="00FB4F5A" w:rsidP="00FB4F5A">
      <w:p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i/>
          <w:color w:val="262626" w:themeColor="text1" w:themeTint="D9"/>
          <w:sz w:val="20"/>
          <w:szCs w:val="20"/>
        </w:rPr>
        <w:t>Campaign Organizing Intern</w:t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  <w:t>June-August 2016</w:t>
      </w:r>
    </w:p>
    <w:p w14:paraId="0AC6489D" w14:textId="4A2BDBD5" w:rsidR="00FB4F5A" w:rsidRPr="00D9074B" w:rsidRDefault="00FB4F5A" w:rsidP="00FB4F5A">
      <w:pPr>
        <w:pStyle w:val="ListParagraph"/>
        <w:numPr>
          <w:ilvl w:val="0"/>
          <w:numId w:val="5"/>
        </w:numPr>
        <w:spacing w:after="0" w:line="264" w:lineRule="auto"/>
        <w:rPr>
          <w:b/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Help</w:t>
      </w:r>
      <w:r w:rsidR="008D156D">
        <w:rPr>
          <w:color w:val="262626" w:themeColor="text1" w:themeTint="D9"/>
          <w:sz w:val="20"/>
          <w:szCs w:val="20"/>
        </w:rPr>
        <w:t xml:space="preserve">ed build volunteer teams to </w:t>
      </w:r>
      <w:del w:id="30" w:author="Daniel Schneiderman" w:date="2018-09-18T16:40:00Z">
        <w:r w:rsidR="008D156D" w:rsidDel="00C62E1E">
          <w:rPr>
            <w:color w:val="262626" w:themeColor="text1" w:themeTint="D9"/>
            <w:sz w:val="20"/>
            <w:szCs w:val="20"/>
          </w:rPr>
          <w:delText>display</w:delText>
        </w:r>
        <w:r w:rsidDel="00C62E1E">
          <w:rPr>
            <w:color w:val="262626" w:themeColor="text1" w:themeTint="D9"/>
            <w:sz w:val="20"/>
            <w:szCs w:val="20"/>
          </w:rPr>
          <w:delText xml:space="preserve"> citizen</w:delText>
        </w:r>
      </w:del>
      <w:ins w:id="31" w:author="Daniel Schneiderman" w:date="2018-09-18T16:40:00Z">
        <w:r w:rsidR="00C62E1E">
          <w:rPr>
            <w:color w:val="262626" w:themeColor="text1" w:themeTint="D9"/>
            <w:sz w:val="20"/>
            <w:szCs w:val="20"/>
          </w:rPr>
          <w:t>generate</w:t>
        </w:r>
      </w:ins>
      <w:r>
        <w:rPr>
          <w:color w:val="262626" w:themeColor="text1" w:themeTint="D9"/>
          <w:sz w:val="20"/>
          <w:szCs w:val="20"/>
        </w:rPr>
        <w:t xml:space="preserve"> support for clean energy initiatives in Virginia</w:t>
      </w:r>
    </w:p>
    <w:p w14:paraId="73DC6CEC" w14:textId="77777777" w:rsidR="00FB4F5A" w:rsidRPr="00A064A3" w:rsidRDefault="00FB4F5A" w:rsidP="00FB4F5A">
      <w:pPr>
        <w:spacing w:after="0" w:line="264" w:lineRule="auto"/>
        <w:rPr>
          <w:sz w:val="20"/>
          <w:szCs w:val="20"/>
        </w:rPr>
      </w:pPr>
      <w:r w:rsidRPr="00A064A3">
        <w:rPr>
          <w:b/>
          <w:color w:val="262626" w:themeColor="text1" w:themeTint="D9"/>
          <w:sz w:val="20"/>
          <w:szCs w:val="20"/>
        </w:rPr>
        <w:t>University of Notre Dame Political Science Department</w:t>
      </w:r>
      <w:r w:rsidRPr="00A064A3">
        <w:rPr>
          <w:sz w:val="20"/>
          <w:szCs w:val="20"/>
        </w:rPr>
        <w:t xml:space="preserve">             </w:t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  <w:t xml:space="preserve">Notre Dame, IN </w:t>
      </w:r>
    </w:p>
    <w:p w14:paraId="6A4B9B48" w14:textId="5A654B81" w:rsidR="00FB4F5A" w:rsidRPr="00A064A3" w:rsidRDefault="00FB4F5A" w:rsidP="00FB4F5A">
      <w:pPr>
        <w:spacing w:after="0" w:line="264" w:lineRule="auto"/>
        <w:rPr>
          <w:sz w:val="20"/>
          <w:szCs w:val="20"/>
        </w:rPr>
      </w:pPr>
      <w:r w:rsidRPr="00FB191E">
        <w:rPr>
          <w:i/>
          <w:sz w:val="20"/>
          <w:szCs w:val="20"/>
        </w:rPr>
        <w:t>Research Assistant</w:t>
      </w:r>
      <w:r w:rsidR="008D156D">
        <w:rPr>
          <w:sz w:val="20"/>
          <w:szCs w:val="20"/>
        </w:rPr>
        <w:tab/>
      </w:r>
      <w:r w:rsidR="008D156D">
        <w:rPr>
          <w:sz w:val="20"/>
          <w:szCs w:val="20"/>
        </w:rPr>
        <w:tab/>
      </w:r>
      <w:r w:rsidR="008D156D">
        <w:rPr>
          <w:sz w:val="20"/>
          <w:szCs w:val="20"/>
        </w:rPr>
        <w:tab/>
      </w:r>
      <w:r w:rsidR="008D156D">
        <w:rPr>
          <w:sz w:val="20"/>
          <w:szCs w:val="20"/>
        </w:rPr>
        <w:tab/>
      </w:r>
      <w:r w:rsidR="008D156D">
        <w:rPr>
          <w:sz w:val="20"/>
          <w:szCs w:val="20"/>
        </w:rPr>
        <w:tab/>
      </w:r>
      <w:r w:rsidR="008D156D">
        <w:rPr>
          <w:sz w:val="20"/>
          <w:szCs w:val="20"/>
        </w:rPr>
        <w:tab/>
      </w:r>
      <w:r w:rsidR="008D156D">
        <w:rPr>
          <w:sz w:val="20"/>
          <w:szCs w:val="20"/>
        </w:rPr>
        <w:tab/>
      </w:r>
      <w:r w:rsidR="008D156D">
        <w:rPr>
          <w:sz w:val="20"/>
          <w:szCs w:val="20"/>
        </w:rPr>
        <w:tab/>
        <w:t>May 2015- May 2016</w:t>
      </w:r>
    </w:p>
    <w:p w14:paraId="71911B9B" w14:textId="2C87A2E8" w:rsidR="00FB4F5A" w:rsidRPr="005B27EB" w:rsidRDefault="00FB4F5A" w:rsidP="00FB4F5A">
      <w:pPr>
        <w:pStyle w:val="ListParagraph"/>
        <w:numPr>
          <w:ilvl w:val="0"/>
          <w:numId w:val="9"/>
        </w:numPr>
        <w:spacing w:after="0" w:line="264" w:lineRule="auto"/>
        <w:rPr>
          <w:b/>
          <w:color w:val="262626" w:themeColor="text1" w:themeTint="D9"/>
          <w:sz w:val="20"/>
          <w:szCs w:val="20"/>
        </w:rPr>
      </w:pPr>
      <w:commentRangeStart w:id="32"/>
      <w:r>
        <w:rPr>
          <w:sz w:val="20"/>
          <w:szCs w:val="20"/>
        </w:rPr>
        <w:t>Analyze</w:t>
      </w:r>
      <w:r w:rsidR="008D156D">
        <w:rPr>
          <w:sz w:val="20"/>
          <w:szCs w:val="20"/>
        </w:rPr>
        <w:t>d</w:t>
      </w:r>
      <w:commentRangeEnd w:id="32"/>
      <w:r w:rsidR="0063758E">
        <w:rPr>
          <w:rStyle w:val="CommentReference"/>
        </w:rPr>
        <w:commentReference w:id="32"/>
      </w:r>
      <w:r w:rsidRPr="005B27EB">
        <w:rPr>
          <w:sz w:val="20"/>
          <w:szCs w:val="20"/>
        </w:rPr>
        <w:t xml:space="preserve"> news articles related to prior elections i</w:t>
      </w:r>
      <w:r w:rsidR="008E0FBD">
        <w:rPr>
          <w:sz w:val="20"/>
          <w:szCs w:val="20"/>
        </w:rPr>
        <w:t>n African nations and classified</w:t>
      </w:r>
      <w:r w:rsidRPr="005B27EB">
        <w:rPr>
          <w:sz w:val="20"/>
          <w:szCs w:val="20"/>
        </w:rPr>
        <w:t xml:space="preserve"> each article based </w:t>
      </w:r>
    </w:p>
    <w:p w14:paraId="66DCEC36" w14:textId="48AB9D3F" w:rsidR="00FB4F5A" w:rsidRDefault="00FB4F5A" w:rsidP="00FB4F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075"/>
        </w:tabs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5B27EB">
        <w:rPr>
          <w:sz w:val="20"/>
          <w:szCs w:val="20"/>
        </w:rPr>
        <w:t xml:space="preserve">on the type of issue that the article </w:t>
      </w:r>
      <w:r w:rsidR="00934999">
        <w:rPr>
          <w:sz w:val="20"/>
          <w:szCs w:val="20"/>
        </w:rPr>
        <w:t xml:space="preserve">covered </w:t>
      </w:r>
    </w:p>
    <w:p w14:paraId="445ECAD4" w14:textId="77777777" w:rsidR="00FB4F5A" w:rsidRDefault="00FB4F5A" w:rsidP="00FB4F5A">
      <w:pPr>
        <w:spacing w:after="0" w:line="264" w:lineRule="auto"/>
        <w:rPr>
          <w:b/>
          <w:color w:val="262626" w:themeColor="text1" w:themeTint="D9"/>
          <w:sz w:val="20"/>
          <w:szCs w:val="20"/>
        </w:rPr>
      </w:pPr>
      <w:r>
        <w:rPr>
          <w:b/>
          <w:color w:val="262626" w:themeColor="text1" w:themeTint="D9"/>
          <w:sz w:val="20"/>
          <w:szCs w:val="20"/>
        </w:rPr>
        <w:t xml:space="preserve">University of Notre Dame Undergraduate Admissions               </w:t>
      </w:r>
      <w:r>
        <w:rPr>
          <w:b/>
          <w:color w:val="262626" w:themeColor="text1" w:themeTint="D9"/>
          <w:sz w:val="20"/>
          <w:szCs w:val="20"/>
        </w:rPr>
        <w:tab/>
      </w:r>
      <w:r>
        <w:rPr>
          <w:b/>
          <w:color w:val="262626" w:themeColor="text1" w:themeTint="D9"/>
          <w:sz w:val="20"/>
          <w:szCs w:val="20"/>
        </w:rPr>
        <w:tab/>
      </w:r>
      <w:r>
        <w:rPr>
          <w:b/>
          <w:color w:val="262626" w:themeColor="text1" w:themeTint="D9"/>
          <w:sz w:val="20"/>
          <w:szCs w:val="20"/>
        </w:rPr>
        <w:tab/>
      </w:r>
      <w:r w:rsidRPr="00A064A3">
        <w:rPr>
          <w:sz w:val="20"/>
          <w:szCs w:val="20"/>
        </w:rPr>
        <w:t>Notre Dame, IN</w:t>
      </w:r>
    </w:p>
    <w:p w14:paraId="0398007C" w14:textId="45A2A50D" w:rsidR="00FB4F5A" w:rsidRPr="00D54758" w:rsidRDefault="00FB4F5A" w:rsidP="00FB4F5A">
      <w:pPr>
        <w:spacing w:after="0" w:line="264" w:lineRule="auto"/>
        <w:rPr>
          <w:b/>
          <w:color w:val="262626" w:themeColor="text1" w:themeTint="D9"/>
          <w:sz w:val="20"/>
          <w:szCs w:val="20"/>
        </w:rPr>
      </w:pPr>
      <w:r>
        <w:rPr>
          <w:b/>
          <w:color w:val="262626" w:themeColor="text1" w:themeTint="D9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Tour Guide </w:t>
      </w:r>
      <w:r>
        <w:rPr>
          <w:i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77EE3">
        <w:rPr>
          <w:color w:val="262626" w:themeColor="text1" w:themeTint="D9"/>
          <w:sz w:val="20"/>
          <w:szCs w:val="20"/>
        </w:rPr>
        <w:t>August 2016-</w:t>
      </w:r>
      <w:r w:rsidR="003E6CAD">
        <w:rPr>
          <w:color w:val="262626" w:themeColor="text1" w:themeTint="D9"/>
          <w:sz w:val="20"/>
          <w:szCs w:val="20"/>
        </w:rPr>
        <w:t>May 2018</w:t>
      </w:r>
    </w:p>
    <w:p w14:paraId="795743E0" w14:textId="77777777" w:rsidR="00FB4F5A" w:rsidRPr="005B27EB" w:rsidRDefault="00FB4F5A" w:rsidP="00FB4F5A">
      <w:pPr>
        <w:pStyle w:val="ListParagraph"/>
        <w:numPr>
          <w:ilvl w:val="0"/>
          <w:numId w:val="9"/>
        </w:numPr>
        <w:spacing w:after="0" w:line="264" w:lineRule="auto"/>
        <w:rPr>
          <w:sz w:val="20"/>
          <w:szCs w:val="20"/>
        </w:rPr>
      </w:pPr>
      <w:commentRangeStart w:id="33"/>
      <w:r>
        <w:rPr>
          <w:sz w:val="20"/>
          <w:szCs w:val="20"/>
        </w:rPr>
        <w:t>Lead historical tours of campus while adding personal stories and experiences on campus</w:t>
      </w:r>
    </w:p>
    <w:p w14:paraId="5802DFC8" w14:textId="77777777" w:rsidR="00FB4F5A" w:rsidRPr="00363BFC" w:rsidRDefault="00FB4F5A" w:rsidP="00FB4F5A">
      <w:pPr>
        <w:pStyle w:val="NormalWeb"/>
        <w:spacing w:before="0" w:beforeAutospacing="0" w:after="0" w:afterAutospacing="0"/>
        <w:sectPr w:rsidR="00FB4F5A" w:rsidRPr="00363BFC" w:rsidSect="00A979D0">
          <w:type w:val="continuous"/>
          <w:pgSz w:w="12240" w:h="15840"/>
          <w:pgMar w:top="720" w:right="1440" w:bottom="810" w:left="1440" w:header="720" w:footer="720" w:gutter="0"/>
          <w:cols w:space="720"/>
          <w:docGrid w:linePitch="360"/>
          <w:sectPrChange w:id="34" w:author="Daniel Schneiderman" w:date="2018-09-20T10:36:00Z">
            <w:sectPr w:rsidR="00FB4F5A" w:rsidRPr="00363BFC" w:rsidSect="00A979D0">
              <w:pgMar w:top="720" w:right="1440" w:bottom="1152" w:left="1440" w:header="720" w:footer="720" w:gutter="0"/>
            </w:sectPr>
          </w:sectPrChange>
        </w:sectPr>
      </w:pPr>
    </w:p>
    <w:p w14:paraId="53AB80FB" w14:textId="77777777" w:rsidR="009C3CDC" w:rsidRDefault="009C3CDC" w:rsidP="001223D6">
      <w:pPr>
        <w:pBdr>
          <w:bottom w:val="single" w:sz="6" w:space="0" w:color="auto"/>
        </w:pBdr>
        <w:spacing w:after="0" w:line="264" w:lineRule="auto"/>
        <w:rPr>
          <w:ins w:id="35" w:author="Daniel Schneiderman" w:date="2018-09-18T16:13:00Z"/>
          <w:b/>
          <w:sz w:val="20"/>
          <w:szCs w:val="20"/>
        </w:rPr>
      </w:pPr>
    </w:p>
    <w:p w14:paraId="20662723" w14:textId="4B1D1CDE" w:rsidR="009F7E64" w:rsidRPr="00D54758" w:rsidRDefault="009C3CDC" w:rsidP="001223D6">
      <w:pPr>
        <w:pBdr>
          <w:bottom w:val="single" w:sz="6" w:space="0" w:color="auto"/>
        </w:pBdr>
        <w:spacing w:after="0" w:line="264" w:lineRule="auto"/>
        <w:rPr>
          <w:b/>
          <w:sz w:val="20"/>
          <w:szCs w:val="20"/>
        </w:rPr>
      </w:pPr>
      <w:ins w:id="36" w:author="Daniel Schneiderman" w:date="2018-09-18T16:13:00Z">
        <w:r>
          <w:rPr>
            <w:b/>
            <w:sz w:val="20"/>
            <w:szCs w:val="20"/>
          </w:rPr>
          <w:t xml:space="preserve">Volunteer Experience and </w:t>
        </w:r>
      </w:ins>
      <w:r w:rsidR="009F7E64" w:rsidRPr="00D54758">
        <w:rPr>
          <w:b/>
          <w:sz w:val="20"/>
          <w:szCs w:val="20"/>
        </w:rPr>
        <w:t>Leadership</w:t>
      </w:r>
    </w:p>
    <w:p w14:paraId="2BE1BBB4" w14:textId="77777777" w:rsidR="008D156D" w:rsidRPr="00A064A3" w:rsidRDefault="008D156D" w:rsidP="008D156D">
      <w:pPr>
        <w:spacing w:after="10" w:line="240" w:lineRule="auto"/>
        <w:rPr>
          <w:sz w:val="20"/>
          <w:szCs w:val="20"/>
        </w:rPr>
      </w:pPr>
      <w:r w:rsidRPr="00A064A3">
        <w:rPr>
          <w:b/>
          <w:sz w:val="20"/>
          <w:szCs w:val="20"/>
        </w:rPr>
        <w:t>Washington Tennis and Education Foundation</w:t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  <w:t>Washington D.C</w:t>
      </w:r>
      <w:r w:rsidRPr="00A064A3">
        <w:rPr>
          <w:sz w:val="20"/>
          <w:szCs w:val="20"/>
        </w:rPr>
        <w:tab/>
      </w:r>
    </w:p>
    <w:p w14:paraId="0DEAA2FD" w14:textId="7C0D1D77" w:rsidR="008D156D" w:rsidRPr="00A064A3" w:rsidRDefault="008D156D" w:rsidP="008D156D">
      <w:pPr>
        <w:spacing w:after="10" w:line="240" w:lineRule="auto"/>
        <w:rPr>
          <w:sz w:val="20"/>
          <w:szCs w:val="20"/>
        </w:rPr>
      </w:pPr>
      <w:proofErr w:type="spellStart"/>
      <w:r w:rsidRPr="00FB191E">
        <w:rPr>
          <w:i/>
          <w:sz w:val="20"/>
          <w:szCs w:val="20"/>
        </w:rPr>
        <w:t>Ballperson</w:t>
      </w:r>
      <w:proofErr w:type="spellEnd"/>
      <w:r w:rsidRPr="00FB191E">
        <w:rPr>
          <w:i/>
          <w:sz w:val="20"/>
          <w:szCs w:val="20"/>
        </w:rPr>
        <w:t xml:space="preserve"> Captain</w:t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  <w:t>Summers</w:t>
      </w:r>
      <w:r w:rsidR="003E6CAD">
        <w:rPr>
          <w:sz w:val="20"/>
          <w:szCs w:val="20"/>
        </w:rPr>
        <w:t xml:space="preserve"> 2010-2018</w:t>
      </w:r>
      <w:r w:rsidRPr="00A064A3">
        <w:rPr>
          <w:sz w:val="20"/>
          <w:szCs w:val="20"/>
        </w:rPr>
        <w:tab/>
      </w:r>
    </w:p>
    <w:p w14:paraId="7D7B7908" w14:textId="77777777" w:rsidR="008D156D" w:rsidRPr="00A064A3" w:rsidRDefault="008D156D" w:rsidP="008D156D">
      <w:pPr>
        <w:pStyle w:val="ListParagraph"/>
        <w:numPr>
          <w:ilvl w:val="0"/>
          <w:numId w:val="7"/>
        </w:numPr>
        <w:spacing w:after="1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A064A3">
        <w:rPr>
          <w:rFonts w:ascii="Calibri" w:eastAsia="Times New Roman" w:hAnsi="Calibri" w:cs="Times New Roman"/>
          <w:color w:val="000000"/>
          <w:sz w:val="20"/>
          <w:szCs w:val="20"/>
        </w:rPr>
        <w:t>Served as a volunteer ball person at the Legg Mason/Citi Open Tenni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>s Tournament in Washington DC</w:t>
      </w:r>
      <w:commentRangeEnd w:id="33"/>
      <w:r w:rsidR="002C79E2">
        <w:rPr>
          <w:rStyle w:val="CommentReference"/>
        </w:rPr>
        <w:commentReference w:id="33"/>
      </w:r>
    </w:p>
    <w:p w14:paraId="29767E06" w14:textId="1B740082" w:rsidR="008D156D" w:rsidRPr="008D156D" w:rsidRDefault="00772353" w:rsidP="008D156D">
      <w:pPr>
        <w:pStyle w:val="ListParagraph"/>
        <w:numPr>
          <w:ilvl w:val="0"/>
          <w:numId w:val="7"/>
        </w:numPr>
        <w:spacing w:after="0" w:line="264" w:lineRule="auto"/>
        <w:rPr>
          <w:b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Led</w:t>
      </w:r>
      <w:r w:rsidR="008D156D" w:rsidRPr="008D156D">
        <w:rPr>
          <w:rFonts w:ascii="Calibri" w:eastAsia="Times New Roman" w:hAnsi="Calibri" w:cs="Times New Roman"/>
          <w:color w:val="000000"/>
          <w:sz w:val="20"/>
          <w:szCs w:val="20"/>
        </w:rPr>
        <w:t xml:space="preserve"> a team of </w:t>
      </w:r>
      <w:proofErr w:type="spellStart"/>
      <w:r w:rsidR="008D156D" w:rsidRPr="008D156D">
        <w:rPr>
          <w:rFonts w:ascii="Calibri" w:eastAsia="Times New Roman" w:hAnsi="Calibri" w:cs="Times New Roman"/>
          <w:color w:val="000000"/>
          <w:sz w:val="20"/>
          <w:szCs w:val="20"/>
        </w:rPr>
        <w:t>ballpersons</w:t>
      </w:r>
      <w:proofErr w:type="spellEnd"/>
      <w:r w:rsidR="008D156D" w:rsidRPr="008D156D">
        <w:rPr>
          <w:rFonts w:ascii="Calibri" w:eastAsia="Times New Roman" w:hAnsi="Calibri" w:cs="Times New Roman"/>
          <w:color w:val="000000"/>
          <w:sz w:val="20"/>
          <w:szCs w:val="20"/>
        </w:rPr>
        <w:t xml:space="preserve"> to assess areas of improvement for event efficiency</w:t>
      </w:r>
    </w:p>
    <w:p w14:paraId="4862FC80" w14:textId="0E8E5A34" w:rsidR="00363BFC" w:rsidRPr="00363BFC" w:rsidRDefault="00B731F8" w:rsidP="001223D6">
      <w:pPr>
        <w:spacing w:after="0" w:line="264" w:lineRule="auto"/>
        <w:rPr>
          <w:sz w:val="20"/>
          <w:szCs w:val="20"/>
        </w:rPr>
      </w:pPr>
      <w:r w:rsidRPr="00D54758">
        <w:rPr>
          <w:b/>
          <w:sz w:val="20"/>
          <w:szCs w:val="20"/>
        </w:rPr>
        <w:t>Siegfried Hall, University of Notre Dame</w:t>
      </w:r>
      <w:r w:rsidR="00EE2B40" w:rsidRPr="00D54758">
        <w:rPr>
          <w:b/>
          <w:sz w:val="20"/>
          <w:szCs w:val="20"/>
        </w:rPr>
        <w:t xml:space="preserve">   </w:t>
      </w:r>
      <w:r w:rsidR="00B06033" w:rsidRPr="00D54758">
        <w:rPr>
          <w:b/>
          <w:sz w:val="20"/>
          <w:szCs w:val="20"/>
        </w:rPr>
        <w:t xml:space="preserve"> </w:t>
      </w:r>
      <w:r w:rsidR="00697194">
        <w:rPr>
          <w:b/>
          <w:sz w:val="20"/>
          <w:szCs w:val="20"/>
        </w:rPr>
        <w:tab/>
      </w:r>
      <w:r w:rsidR="00697194">
        <w:rPr>
          <w:b/>
          <w:sz w:val="20"/>
          <w:szCs w:val="20"/>
        </w:rPr>
        <w:tab/>
      </w:r>
      <w:r w:rsidR="00363BFC">
        <w:rPr>
          <w:b/>
          <w:sz w:val="20"/>
          <w:szCs w:val="20"/>
        </w:rPr>
        <w:tab/>
      </w:r>
      <w:r w:rsidR="00363BFC">
        <w:rPr>
          <w:b/>
          <w:sz w:val="20"/>
          <w:szCs w:val="20"/>
        </w:rPr>
        <w:tab/>
      </w:r>
      <w:r w:rsidR="00363BFC">
        <w:rPr>
          <w:b/>
          <w:sz w:val="20"/>
          <w:szCs w:val="20"/>
        </w:rPr>
        <w:tab/>
      </w:r>
      <w:r w:rsidR="00363BFC">
        <w:rPr>
          <w:b/>
          <w:sz w:val="20"/>
          <w:szCs w:val="20"/>
        </w:rPr>
        <w:tab/>
      </w:r>
      <w:r w:rsidR="00363BFC" w:rsidRPr="00363BFC">
        <w:rPr>
          <w:sz w:val="20"/>
          <w:szCs w:val="20"/>
        </w:rPr>
        <w:t xml:space="preserve">Notre </w:t>
      </w:r>
      <w:r w:rsidR="003E6CAD" w:rsidRPr="00363BFC">
        <w:rPr>
          <w:sz w:val="20"/>
          <w:szCs w:val="20"/>
        </w:rPr>
        <w:t>Dame, IN</w:t>
      </w:r>
    </w:p>
    <w:p w14:paraId="0D1571BB" w14:textId="2E447596" w:rsidR="00B731F8" w:rsidRPr="00363BFC" w:rsidRDefault="00697194" w:rsidP="001223D6">
      <w:pPr>
        <w:spacing w:after="0" w:line="264" w:lineRule="auto"/>
        <w:rPr>
          <w:sz w:val="20"/>
          <w:szCs w:val="20"/>
        </w:rPr>
      </w:pPr>
      <w:r w:rsidRPr="00FB191E">
        <w:rPr>
          <w:i/>
          <w:sz w:val="20"/>
          <w:szCs w:val="20"/>
        </w:rPr>
        <w:t>G</w:t>
      </w:r>
      <w:ins w:id="37" w:author="Daniel Schneiderman" w:date="2018-09-20T10:37:00Z">
        <w:r w:rsidR="00A979D0">
          <w:rPr>
            <w:i/>
            <w:sz w:val="20"/>
            <w:szCs w:val="20"/>
          </w:rPr>
          <w:t xml:space="preserve">ender </w:t>
        </w:r>
      </w:ins>
      <w:r w:rsidRPr="00FB191E">
        <w:rPr>
          <w:i/>
          <w:sz w:val="20"/>
          <w:szCs w:val="20"/>
        </w:rPr>
        <w:t>R</w:t>
      </w:r>
      <w:ins w:id="38" w:author="Daniel Schneiderman" w:date="2018-09-20T10:37:00Z">
        <w:r w:rsidR="00A979D0">
          <w:rPr>
            <w:i/>
            <w:sz w:val="20"/>
            <w:szCs w:val="20"/>
          </w:rPr>
          <w:t xml:space="preserve">elations </w:t>
        </w:r>
      </w:ins>
      <w:r w:rsidRPr="00FB191E">
        <w:rPr>
          <w:i/>
          <w:sz w:val="20"/>
          <w:szCs w:val="20"/>
        </w:rPr>
        <w:t>C</w:t>
      </w:r>
      <w:ins w:id="39" w:author="Daniel Schneiderman" w:date="2018-09-20T10:37:00Z">
        <w:r w:rsidR="00A979D0">
          <w:rPr>
            <w:i/>
            <w:sz w:val="20"/>
            <w:szCs w:val="20"/>
          </w:rPr>
          <w:t>enter</w:t>
        </w:r>
      </w:ins>
      <w:r w:rsidR="00B731F8" w:rsidRPr="00FB191E">
        <w:rPr>
          <w:i/>
          <w:sz w:val="20"/>
          <w:szCs w:val="20"/>
        </w:rPr>
        <w:t xml:space="preserve"> Commissioner</w:t>
      </w:r>
      <w:r w:rsidR="00EE2B40" w:rsidRPr="00363BFC">
        <w:rPr>
          <w:sz w:val="20"/>
          <w:szCs w:val="20"/>
        </w:rPr>
        <w:tab/>
      </w:r>
      <w:r w:rsidRPr="00363BFC">
        <w:rPr>
          <w:sz w:val="20"/>
          <w:szCs w:val="20"/>
        </w:rPr>
        <w:tab/>
      </w:r>
      <w:r w:rsidR="00363BFC" w:rsidRPr="00363BFC">
        <w:rPr>
          <w:sz w:val="20"/>
          <w:szCs w:val="20"/>
        </w:rPr>
        <w:tab/>
      </w:r>
      <w:r w:rsidR="00363BFC" w:rsidRPr="00363BFC">
        <w:rPr>
          <w:sz w:val="20"/>
          <w:szCs w:val="20"/>
        </w:rPr>
        <w:tab/>
      </w:r>
      <w:r w:rsidR="00363BFC" w:rsidRPr="00363BFC">
        <w:rPr>
          <w:sz w:val="20"/>
          <w:szCs w:val="20"/>
        </w:rPr>
        <w:tab/>
      </w:r>
      <w:r w:rsidR="00363BFC" w:rsidRPr="00363BFC">
        <w:rPr>
          <w:sz w:val="20"/>
          <w:szCs w:val="20"/>
        </w:rPr>
        <w:tab/>
      </w:r>
      <w:del w:id="40" w:author="Daniel Schneiderman" w:date="2018-09-20T10:37:00Z">
        <w:r w:rsidR="00363BFC" w:rsidRPr="00363BFC" w:rsidDel="00A979D0">
          <w:rPr>
            <w:sz w:val="20"/>
            <w:szCs w:val="20"/>
          </w:rPr>
          <w:tab/>
        </w:r>
        <w:r w:rsidR="00363BFC" w:rsidRPr="00363BFC" w:rsidDel="00A979D0">
          <w:rPr>
            <w:sz w:val="20"/>
            <w:szCs w:val="20"/>
          </w:rPr>
          <w:tab/>
        </w:r>
      </w:del>
      <w:r w:rsidR="00AB3DD8" w:rsidRPr="00363BFC">
        <w:rPr>
          <w:sz w:val="20"/>
          <w:szCs w:val="20"/>
        </w:rPr>
        <w:t xml:space="preserve">April 2015 – </w:t>
      </w:r>
      <w:r w:rsidR="00DA1953">
        <w:rPr>
          <w:sz w:val="20"/>
          <w:szCs w:val="20"/>
        </w:rPr>
        <w:t>December 2016</w:t>
      </w:r>
    </w:p>
    <w:p w14:paraId="78E663E1" w14:textId="070AC1C4" w:rsidR="00363BFC" w:rsidRPr="00363BFC" w:rsidRDefault="006014E0" w:rsidP="00363BFC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363BFC">
        <w:rPr>
          <w:sz w:val="20"/>
          <w:szCs w:val="20"/>
        </w:rPr>
        <w:t>Act</w:t>
      </w:r>
      <w:r w:rsidR="00F34119">
        <w:rPr>
          <w:sz w:val="20"/>
          <w:szCs w:val="20"/>
        </w:rPr>
        <w:t>ed</w:t>
      </w:r>
      <w:r w:rsidR="00790F4A" w:rsidRPr="00363BFC">
        <w:rPr>
          <w:sz w:val="20"/>
          <w:szCs w:val="20"/>
        </w:rPr>
        <w:t xml:space="preserve"> as the</w:t>
      </w:r>
      <w:r w:rsidR="003B0FC3" w:rsidRPr="00363BFC">
        <w:rPr>
          <w:sz w:val="20"/>
          <w:szCs w:val="20"/>
        </w:rPr>
        <w:t xml:space="preserve"> official liaison between the residence hall and the </w:t>
      </w:r>
      <w:r w:rsidRPr="00363BFC">
        <w:rPr>
          <w:sz w:val="20"/>
          <w:szCs w:val="20"/>
        </w:rPr>
        <w:t>Gender Relations Center</w:t>
      </w:r>
      <w:r w:rsidR="003E5592" w:rsidRPr="00363BFC">
        <w:rPr>
          <w:sz w:val="20"/>
          <w:szCs w:val="20"/>
        </w:rPr>
        <w:t xml:space="preserve"> </w:t>
      </w:r>
    </w:p>
    <w:p w14:paraId="0AB8BFF8" w14:textId="1DACBE3C" w:rsidR="00B731F8" w:rsidRPr="006405BA" w:rsidRDefault="00790F4A" w:rsidP="006405BA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363BFC">
        <w:rPr>
          <w:sz w:val="20"/>
          <w:szCs w:val="20"/>
        </w:rPr>
        <w:t>Coordinate</w:t>
      </w:r>
      <w:r w:rsidR="00F34119">
        <w:rPr>
          <w:sz w:val="20"/>
          <w:szCs w:val="20"/>
        </w:rPr>
        <w:t>d</w:t>
      </w:r>
      <w:r w:rsidR="003B0FC3" w:rsidRPr="00363BFC">
        <w:rPr>
          <w:sz w:val="20"/>
          <w:szCs w:val="20"/>
        </w:rPr>
        <w:t xml:space="preserve"> </w:t>
      </w:r>
      <w:r w:rsidR="00C406EE" w:rsidRPr="00363BFC">
        <w:rPr>
          <w:sz w:val="20"/>
          <w:szCs w:val="20"/>
        </w:rPr>
        <w:t>dorm wide</w:t>
      </w:r>
      <w:r w:rsidR="003B0FC3" w:rsidRPr="00363BFC">
        <w:rPr>
          <w:sz w:val="20"/>
          <w:szCs w:val="20"/>
        </w:rPr>
        <w:t xml:space="preserve"> events with the GRC to enable discussion concerning</w:t>
      </w:r>
      <w:r w:rsidR="003E5592" w:rsidRPr="00363BFC">
        <w:rPr>
          <w:sz w:val="20"/>
          <w:szCs w:val="20"/>
        </w:rPr>
        <w:t xml:space="preserve"> </w:t>
      </w:r>
      <w:r w:rsidR="003B0FC3" w:rsidRPr="00363BFC">
        <w:rPr>
          <w:sz w:val="20"/>
          <w:szCs w:val="20"/>
        </w:rPr>
        <w:t xml:space="preserve">gender </w:t>
      </w:r>
      <w:r w:rsidR="003B0FC3" w:rsidRPr="006405BA">
        <w:rPr>
          <w:sz w:val="20"/>
          <w:szCs w:val="20"/>
        </w:rPr>
        <w:t>issues on campus</w:t>
      </w:r>
    </w:p>
    <w:p w14:paraId="4C2FBD2A" w14:textId="2E1AA7CE" w:rsidR="00A064A3" w:rsidRPr="00A064A3" w:rsidRDefault="00461D57" w:rsidP="00461D57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Welcome Weekend, University of Notre Dame</w:t>
      </w:r>
      <w:r>
        <w:rPr>
          <w:b/>
          <w:sz w:val="20"/>
          <w:szCs w:val="20"/>
        </w:rPr>
        <w:tab/>
      </w:r>
      <w:r w:rsidR="00A064A3">
        <w:rPr>
          <w:b/>
          <w:sz w:val="20"/>
          <w:szCs w:val="20"/>
        </w:rPr>
        <w:tab/>
      </w:r>
      <w:r w:rsidR="00A064A3">
        <w:rPr>
          <w:b/>
          <w:sz w:val="20"/>
          <w:szCs w:val="20"/>
        </w:rPr>
        <w:tab/>
      </w:r>
      <w:r w:rsidR="00A064A3">
        <w:rPr>
          <w:b/>
          <w:sz w:val="20"/>
          <w:szCs w:val="20"/>
        </w:rPr>
        <w:tab/>
      </w:r>
      <w:r w:rsidR="00A064A3">
        <w:rPr>
          <w:b/>
          <w:sz w:val="20"/>
          <w:szCs w:val="20"/>
        </w:rPr>
        <w:tab/>
      </w:r>
      <w:r w:rsidR="00A064A3" w:rsidRPr="00A064A3">
        <w:rPr>
          <w:sz w:val="20"/>
          <w:szCs w:val="20"/>
        </w:rPr>
        <w:t xml:space="preserve">Notre </w:t>
      </w:r>
      <w:r w:rsidR="003E6CAD" w:rsidRPr="00A064A3">
        <w:rPr>
          <w:sz w:val="20"/>
          <w:szCs w:val="20"/>
        </w:rPr>
        <w:t>Dame, IN</w:t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</w:p>
    <w:p w14:paraId="355240B9" w14:textId="667C7350" w:rsidR="00461D57" w:rsidRPr="00A064A3" w:rsidRDefault="00A064A3" w:rsidP="00461D57">
      <w:pPr>
        <w:spacing w:after="0" w:line="240" w:lineRule="auto"/>
        <w:rPr>
          <w:sz w:val="20"/>
          <w:szCs w:val="20"/>
        </w:rPr>
      </w:pPr>
      <w:r w:rsidRPr="00FB191E">
        <w:rPr>
          <w:i/>
          <w:sz w:val="20"/>
          <w:szCs w:val="20"/>
        </w:rPr>
        <w:t>Student Ambassador</w:t>
      </w:r>
      <w:r w:rsidR="006014E0" w:rsidRPr="00A064A3">
        <w:rPr>
          <w:sz w:val="20"/>
          <w:szCs w:val="20"/>
        </w:rPr>
        <w:t xml:space="preserve">               </w:t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="00461D57" w:rsidRPr="00A064A3">
        <w:rPr>
          <w:sz w:val="20"/>
          <w:szCs w:val="20"/>
        </w:rPr>
        <w:t>April- August 2015</w:t>
      </w:r>
    </w:p>
    <w:p w14:paraId="50AED92C" w14:textId="0E93089A" w:rsidR="00A064A3" w:rsidRPr="00A064A3" w:rsidRDefault="006014E0" w:rsidP="00A064A3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del w:id="41" w:author="Daniel Schneiderman" w:date="2018-09-20T10:36:00Z">
        <w:r w:rsidRPr="00A064A3" w:rsidDel="00A979D0">
          <w:rPr>
            <w:sz w:val="20"/>
            <w:szCs w:val="20"/>
          </w:rPr>
          <w:delText>C</w:delText>
        </w:r>
        <w:r w:rsidR="00461D57" w:rsidRPr="00A064A3" w:rsidDel="00A979D0">
          <w:rPr>
            <w:sz w:val="20"/>
            <w:szCs w:val="20"/>
          </w:rPr>
          <w:delText>oordinate</w:delText>
        </w:r>
        <w:r w:rsidR="008D156D" w:rsidDel="00A979D0">
          <w:rPr>
            <w:sz w:val="20"/>
            <w:szCs w:val="20"/>
          </w:rPr>
          <w:delText>d</w:delText>
        </w:r>
      </w:del>
      <w:ins w:id="42" w:author="Daniel Schneiderman" w:date="2018-09-20T10:36:00Z">
        <w:r w:rsidR="00A979D0">
          <w:rPr>
            <w:sz w:val="20"/>
            <w:szCs w:val="20"/>
          </w:rPr>
          <w:t>Led a 12 person team to arrange</w:t>
        </w:r>
      </w:ins>
      <w:r w:rsidR="00461D57" w:rsidRPr="00A064A3">
        <w:rPr>
          <w:sz w:val="20"/>
          <w:szCs w:val="20"/>
        </w:rPr>
        <w:t xml:space="preserve"> activities and </w:t>
      </w:r>
      <w:del w:id="43" w:author="Daniel Schneiderman" w:date="2018-09-20T10:36:00Z">
        <w:r w:rsidR="00461D57" w:rsidRPr="00A064A3" w:rsidDel="00A979D0">
          <w:rPr>
            <w:sz w:val="20"/>
            <w:szCs w:val="20"/>
          </w:rPr>
          <w:delText xml:space="preserve">lead </w:delText>
        </w:r>
      </w:del>
      <w:ins w:id="44" w:author="Daniel Schneiderman" w:date="2018-09-20T10:36:00Z">
        <w:r w:rsidR="00A979D0">
          <w:rPr>
            <w:sz w:val="20"/>
            <w:szCs w:val="20"/>
          </w:rPr>
          <w:t>residence</w:t>
        </w:r>
        <w:r w:rsidR="00A979D0" w:rsidRPr="00A064A3">
          <w:rPr>
            <w:sz w:val="20"/>
            <w:szCs w:val="20"/>
          </w:rPr>
          <w:t xml:space="preserve"> </w:t>
        </w:r>
      </w:ins>
      <w:r w:rsidR="00461D57" w:rsidRPr="00A064A3">
        <w:rPr>
          <w:sz w:val="20"/>
          <w:szCs w:val="20"/>
        </w:rPr>
        <w:t xml:space="preserve">hall programming events for first year students </w:t>
      </w:r>
    </w:p>
    <w:p w14:paraId="2F722323" w14:textId="3C099CB0" w:rsidR="008A27D9" w:rsidRPr="008D156D" w:rsidRDefault="00A53D17" w:rsidP="008D156D">
      <w:pPr>
        <w:pStyle w:val="ListParagraph"/>
        <w:spacing w:after="0" w:line="240" w:lineRule="auto"/>
        <w:rPr>
          <w:sz w:val="20"/>
          <w:szCs w:val="20"/>
        </w:rPr>
      </w:pPr>
      <w:del w:id="45" w:author="Daniel Schneiderman" w:date="2018-09-20T10:36:00Z">
        <w:r w:rsidDel="00A979D0">
          <w:rPr>
            <w:sz w:val="20"/>
            <w:szCs w:val="20"/>
          </w:rPr>
          <w:delText xml:space="preserve">with a team of 12 </w:delText>
        </w:r>
        <w:r w:rsidR="00461D57" w:rsidRPr="00A064A3" w:rsidDel="00A979D0">
          <w:rPr>
            <w:sz w:val="20"/>
            <w:szCs w:val="20"/>
          </w:rPr>
          <w:delText>dur</w:delText>
        </w:r>
        <w:r w:rsidR="005B27EB" w:rsidDel="00A979D0">
          <w:rPr>
            <w:sz w:val="20"/>
            <w:szCs w:val="20"/>
          </w:rPr>
          <w:delText>ing their first week on campus</w:delText>
        </w:r>
      </w:del>
    </w:p>
    <w:p w14:paraId="30D8BDA7" w14:textId="77777777" w:rsidR="006F0984" w:rsidRDefault="006F0984" w:rsidP="001223D6">
      <w:pPr>
        <w:pBdr>
          <w:bottom w:val="single" w:sz="6" w:space="0" w:color="auto"/>
        </w:pBdr>
        <w:spacing w:after="0" w:line="264" w:lineRule="auto"/>
        <w:rPr>
          <w:ins w:id="46" w:author="Daniel Schneiderman" w:date="2018-09-20T09:10:00Z"/>
          <w:b/>
          <w:sz w:val="20"/>
          <w:szCs w:val="20"/>
        </w:rPr>
      </w:pPr>
    </w:p>
    <w:p w14:paraId="685FEB96" w14:textId="77777777" w:rsidR="00CF250D" w:rsidRPr="00A064A3" w:rsidRDefault="00CF250D" w:rsidP="001223D6">
      <w:pPr>
        <w:pBdr>
          <w:bottom w:val="single" w:sz="6" w:space="0" w:color="auto"/>
        </w:pBdr>
        <w:spacing w:after="0" w:line="264" w:lineRule="auto"/>
        <w:rPr>
          <w:b/>
          <w:sz w:val="20"/>
          <w:szCs w:val="20"/>
        </w:rPr>
      </w:pPr>
      <w:r w:rsidRPr="00A064A3">
        <w:rPr>
          <w:b/>
          <w:sz w:val="20"/>
          <w:szCs w:val="20"/>
        </w:rPr>
        <w:t>Achievements</w:t>
      </w:r>
    </w:p>
    <w:p w14:paraId="539D6528" w14:textId="6D9A0F23" w:rsidR="003E6CAD" w:rsidRDefault="003E6CAD" w:rsidP="001223D6">
      <w:pPr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>French Honor Society, University of Notre Dame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Spring 2018</w:t>
      </w:r>
    </w:p>
    <w:p w14:paraId="322DE36F" w14:textId="2C3C8072" w:rsidR="00B5614A" w:rsidRPr="00A064A3" w:rsidRDefault="009F7E64" w:rsidP="001223D6">
      <w:pPr>
        <w:spacing w:after="0" w:line="264" w:lineRule="auto"/>
        <w:rPr>
          <w:sz w:val="20"/>
          <w:szCs w:val="20"/>
        </w:rPr>
      </w:pPr>
      <w:r w:rsidRPr="00A064A3">
        <w:rPr>
          <w:sz w:val="20"/>
          <w:szCs w:val="20"/>
        </w:rPr>
        <w:t xml:space="preserve">Dean’s Honor List, </w:t>
      </w:r>
      <w:r w:rsidR="00CF250D" w:rsidRPr="00A064A3">
        <w:rPr>
          <w:sz w:val="20"/>
          <w:szCs w:val="20"/>
        </w:rPr>
        <w:t>University of Notre Dame</w:t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="00B731F8" w:rsidRPr="00A064A3">
        <w:rPr>
          <w:sz w:val="20"/>
          <w:szCs w:val="20"/>
        </w:rPr>
        <w:tab/>
      </w:r>
      <w:r w:rsidR="00EE2B40" w:rsidRPr="00A064A3">
        <w:rPr>
          <w:sz w:val="20"/>
          <w:szCs w:val="20"/>
        </w:rPr>
        <w:tab/>
      </w:r>
      <w:r w:rsidR="00763D22" w:rsidRPr="00A064A3">
        <w:rPr>
          <w:sz w:val="20"/>
          <w:szCs w:val="20"/>
        </w:rPr>
        <w:tab/>
      </w:r>
      <w:r w:rsidR="00AB3DD8" w:rsidRPr="00A064A3">
        <w:rPr>
          <w:sz w:val="20"/>
          <w:szCs w:val="20"/>
        </w:rPr>
        <w:t xml:space="preserve">Fall 2014 – </w:t>
      </w:r>
      <w:r w:rsidR="004E299C" w:rsidRPr="00A064A3">
        <w:rPr>
          <w:sz w:val="20"/>
          <w:szCs w:val="20"/>
        </w:rPr>
        <w:t>Spring 2015</w:t>
      </w:r>
      <w:r w:rsidR="00CF250D" w:rsidRPr="00A064A3">
        <w:rPr>
          <w:sz w:val="20"/>
          <w:szCs w:val="20"/>
        </w:rPr>
        <w:t xml:space="preserve"> </w:t>
      </w:r>
    </w:p>
    <w:p w14:paraId="0DDBF733" w14:textId="24DF340E" w:rsidR="00831D9C" w:rsidRPr="00A064A3" w:rsidRDefault="00F00D28" w:rsidP="0028789C">
      <w:pPr>
        <w:spacing w:after="0" w:line="264" w:lineRule="auto"/>
        <w:rPr>
          <w:sz w:val="20"/>
          <w:szCs w:val="20"/>
        </w:rPr>
      </w:pPr>
      <w:r w:rsidRPr="00A064A3">
        <w:rPr>
          <w:sz w:val="20"/>
          <w:szCs w:val="20"/>
        </w:rPr>
        <w:t>McLean High School</w:t>
      </w:r>
      <w:r w:rsidR="00956AE3" w:rsidRPr="00A064A3">
        <w:rPr>
          <w:sz w:val="20"/>
          <w:szCs w:val="20"/>
        </w:rPr>
        <w:t xml:space="preserve"> Jansen Memorial</w:t>
      </w:r>
      <w:r w:rsidRPr="00A064A3">
        <w:rPr>
          <w:sz w:val="20"/>
          <w:szCs w:val="20"/>
        </w:rPr>
        <w:t xml:space="preserve"> </w:t>
      </w:r>
      <w:r w:rsidR="00C14F28" w:rsidRPr="00A064A3">
        <w:rPr>
          <w:sz w:val="20"/>
          <w:szCs w:val="20"/>
        </w:rPr>
        <w:t xml:space="preserve">Love of French Scholarship Winner </w:t>
      </w:r>
      <w:r w:rsidR="00956AE3" w:rsidRPr="00A064A3">
        <w:rPr>
          <w:sz w:val="20"/>
          <w:szCs w:val="20"/>
        </w:rPr>
        <w:tab/>
      </w:r>
      <w:r w:rsidR="00956AE3" w:rsidRPr="00A064A3">
        <w:rPr>
          <w:sz w:val="20"/>
          <w:szCs w:val="20"/>
        </w:rPr>
        <w:tab/>
      </w:r>
      <w:r w:rsidR="0028789C" w:rsidRPr="00A064A3">
        <w:rPr>
          <w:sz w:val="20"/>
          <w:szCs w:val="20"/>
        </w:rPr>
        <w:t>May 2014</w:t>
      </w:r>
    </w:p>
    <w:p w14:paraId="05F0882A" w14:textId="77777777" w:rsidR="006F0984" w:rsidRDefault="006F0984" w:rsidP="001223D6">
      <w:pPr>
        <w:pBdr>
          <w:bottom w:val="single" w:sz="6" w:space="1" w:color="auto"/>
        </w:pBdr>
        <w:spacing w:after="0" w:line="264" w:lineRule="auto"/>
        <w:rPr>
          <w:ins w:id="47" w:author="Daniel Schneiderman" w:date="2018-09-20T09:10:00Z"/>
          <w:b/>
          <w:sz w:val="20"/>
          <w:szCs w:val="20"/>
        </w:rPr>
      </w:pPr>
    </w:p>
    <w:p w14:paraId="0559B2A5" w14:textId="77777777" w:rsidR="00D02CB3" w:rsidRPr="00A064A3" w:rsidRDefault="00D02CB3" w:rsidP="001223D6">
      <w:pPr>
        <w:pBdr>
          <w:bottom w:val="single" w:sz="6" w:space="1" w:color="auto"/>
        </w:pBdr>
        <w:spacing w:after="0" w:line="264" w:lineRule="auto"/>
        <w:rPr>
          <w:b/>
          <w:sz w:val="20"/>
          <w:szCs w:val="20"/>
        </w:rPr>
      </w:pPr>
      <w:r w:rsidRPr="00A064A3">
        <w:rPr>
          <w:b/>
          <w:sz w:val="20"/>
          <w:szCs w:val="20"/>
        </w:rPr>
        <w:t>Activities</w:t>
      </w:r>
    </w:p>
    <w:p w14:paraId="3ECE8026" w14:textId="4D8D63F7" w:rsidR="00D02CB3" w:rsidRPr="00A064A3" w:rsidRDefault="00EC5950" w:rsidP="001223D6">
      <w:pPr>
        <w:tabs>
          <w:tab w:val="left" w:pos="3572"/>
          <w:tab w:val="left" w:pos="5461"/>
        </w:tabs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>Human Development Conference Planning Committee</w:t>
      </w:r>
      <w:r w:rsidR="00B5614A" w:rsidRPr="00A064A3">
        <w:rPr>
          <w:sz w:val="20"/>
          <w:szCs w:val="20"/>
        </w:rPr>
        <w:t>,</w:t>
      </w:r>
      <w:r w:rsidR="004775D0" w:rsidRPr="00A064A3">
        <w:rPr>
          <w:sz w:val="20"/>
          <w:szCs w:val="20"/>
        </w:rPr>
        <w:t xml:space="preserve"> </w:t>
      </w:r>
      <w:r w:rsidR="00D07A0E" w:rsidRPr="00A064A3">
        <w:rPr>
          <w:sz w:val="20"/>
          <w:szCs w:val="20"/>
        </w:rPr>
        <w:t>University of</w:t>
      </w:r>
      <w:r w:rsidR="009F7E64" w:rsidRPr="00A064A3">
        <w:rPr>
          <w:sz w:val="20"/>
          <w:szCs w:val="20"/>
        </w:rPr>
        <w:t xml:space="preserve"> Notre Dame</w:t>
      </w:r>
      <w:r w:rsidR="009F7E64" w:rsidRPr="00A064A3">
        <w:rPr>
          <w:sz w:val="20"/>
          <w:szCs w:val="20"/>
        </w:rPr>
        <w:tab/>
      </w:r>
      <w:r w:rsidR="004775D0" w:rsidRPr="00A064A3">
        <w:rPr>
          <w:sz w:val="20"/>
          <w:szCs w:val="20"/>
        </w:rPr>
        <w:t xml:space="preserve">September 2015 – </w:t>
      </w:r>
      <w:r w:rsidR="003E6CAD">
        <w:rPr>
          <w:sz w:val="20"/>
          <w:szCs w:val="20"/>
        </w:rPr>
        <w:t>May 2018</w:t>
      </w:r>
      <w:r w:rsidR="00D02CB3" w:rsidRPr="00A064A3">
        <w:rPr>
          <w:sz w:val="20"/>
          <w:szCs w:val="20"/>
        </w:rPr>
        <w:t xml:space="preserve"> </w:t>
      </w:r>
    </w:p>
    <w:p w14:paraId="0C08BFA9" w14:textId="1FDCCF44" w:rsidR="004C38B1" w:rsidRDefault="00B8229D" w:rsidP="001223D6">
      <w:pPr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>Secretary</w:t>
      </w:r>
      <w:r w:rsidR="004C38B1">
        <w:rPr>
          <w:sz w:val="20"/>
          <w:szCs w:val="20"/>
        </w:rPr>
        <w:t xml:space="preserve">, </w:t>
      </w:r>
      <w:r w:rsidR="003B0FC3" w:rsidRPr="00A064A3">
        <w:rPr>
          <w:sz w:val="20"/>
          <w:szCs w:val="20"/>
        </w:rPr>
        <w:t>French Club</w:t>
      </w:r>
      <w:r w:rsidR="00B5614A" w:rsidRPr="00A064A3">
        <w:rPr>
          <w:sz w:val="20"/>
          <w:szCs w:val="20"/>
        </w:rPr>
        <w:t xml:space="preserve">, </w:t>
      </w:r>
      <w:r w:rsidR="009F7E64" w:rsidRPr="00A064A3">
        <w:rPr>
          <w:sz w:val="20"/>
          <w:szCs w:val="20"/>
        </w:rPr>
        <w:t>University of Notre Dame</w:t>
      </w:r>
      <w:r w:rsidR="009F7E64" w:rsidRPr="00A064A3">
        <w:rPr>
          <w:sz w:val="20"/>
          <w:szCs w:val="20"/>
        </w:rPr>
        <w:tab/>
      </w:r>
      <w:r w:rsidR="009F7E64" w:rsidRPr="00A064A3">
        <w:rPr>
          <w:sz w:val="20"/>
          <w:szCs w:val="20"/>
        </w:rPr>
        <w:tab/>
      </w:r>
      <w:r w:rsidR="009F7E64" w:rsidRPr="00A064A3">
        <w:rPr>
          <w:sz w:val="20"/>
          <w:szCs w:val="20"/>
        </w:rPr>
        <w:tab/>
      </w:r>
      <w:r w:rsidR="00B731F8" w:rsidRPr="00A064A3">
        <w:rPr>
          <w:sz w:val="20"/>
          <w:szCs w:val="20"/>
        </w:rPr>
        <w:tab/>
      </w:r>
      <w:r w:rsidR="00EE2B40" w:rsidRPr="00A064A3">
        <w:rPr>
          <w:sz w:val="20"/>
          <w:szCs w:val="20"/>
        </w:rPr>
        <w:tab/>
      </w:r>
      <w:r w:rsidR="004775D0" w:rsidRPr="00A064A3">
        <w:rPr>
          <w:sz w:val="20"/>
          <w:szCs w:val="20"/>
        </w:rPr>
        <w:t>September</w:t>
      </w:r>
      <w:r w:rsidR="003E6CAD">
        <w:rPr>
          <w:sz w:val="20"/>
          <w:szCs w:val="20"/>
        </w:rPr>
        <w:t xml:space="preserve"> 2014 – May 2016</w:t>
      </w:r>
    </w:p>
    <w:p w14:paraId="5AD38896" w14:textId="084CBE03" w:rsidR="00046A76" w:rsidRPr="00A064A3" w:rsidRDefault="00B8229D" w:rsidP="001223D6">
      <w:pPr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 xml:space="preserve">Member, Student Consultants for Non-Profit Organizations, University of Notre Dame </w:t>
      </w:r>
      <w:r>
        <w:rPr>
          <w:sz w:val="20"/>
          <w:szCs w:val="20"/>
        </w:rPr>
        <w:tab/>
        <w:t>April 2016</w:t>
      </w:r>
      <w:r w:rsidR="003E6CAD">
        <w:rPr>
          <w:sz w:val="20"/>
          <w:szCs w:val="20"/>
        </w:rPr>
        <w:t>- May 2017</w:t>
      </w:r>
      <w:r w:rsidR="004C38B1">
        <w:rPr>
          <w:sz w:val="20"/>
          <w:szCs w:val="20"/>
        </w:rPr>
        <w:t xml:space="preserve"> </w:t>
      </w:r>
    </w:p>
    <w:p w14:paraId="77A45439" w14:textId="77777777" w:rsidR="006F0984" w:rsidRDefault="006F0984" w:rsidP="001223D6">
      <w:pPr>
        <w:pBdr>
          <w:bottom w:val="single" w:sz="6" w:space="0" w:color="auto"/>
        </w:pBdr>
        <w:spacing w:after="0" w:line="264" w:lineRule="auto"/>
        <w:rPr>
          <w:ins w:id="48" w:author="Daniel Schneiderman" w:date="2018-09-20T09:10:00Z"/>
          <w:b/>
          <w:sz w:val="20"/>
          <w:szCs w:val="20"/>
        </w:rPr>
      </w:pPr>
    </w:p>
    <w:p w14:paraId="0ACEC563" w14:textId="77777777" w:rsidR="00CF250D" w:rsidRPr="00A064A3" w:rsidRDefault="00CF250D" w:rsidP="001223D6">
      <w:pPr>
        <w:pBdr>
          <w:bottom w:val="single" w:sz="6" w:space="0" w:color="auto"/>
        </w:pBdr>
        <w:spacing w:after="0" w:line="264" w:lineRule="auto"/>
        <w:rPr>
          <w:b/>
          <w:sz w:val="20"/>
          <w:szCs w:val="20"/>
        </w:rPr>
      </w:pPr>
      <w:r w:rsidRPr="00A064A3">
        <w:rPr>
          <w:b/>
          <w:sz w:val="20"/>
          <w:szCs w:val="20"/>
        </w:rPr>
        <w:t>Skills</w:t>
      </w:r>
    </w:p>
    <w:p w14:paraId="4EB65735" w14:textId="5D44EB75" w:rsidR="00363BFC" w:rsidRPr="00A064A3" w:rsidRDefault="00363BFC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  <w:r w:rsidRPr="00A064A3">
        <w:rPr>
          <w:sz w:val="20"/>
          <w:szCs w:val="20"/>
        </w:rPr>
        <w:t xml:space="preserve">Technology: </w:t>
      </w:r>
      <w:r w:rsidR="00A17995" w:rsidRPr="00A064A3">
        <w:rPr>
          <w:sz w:val="20"/>
          <w:szCs w:val="20"/>
        </w:rPr>
        <w:t>Proficient in</w:t>
      </w:r>
      <w:r w:rsidR="00B06033" w:rsidRPr="00A064A3">
        <w:rPr>
          <w:sz w:val="20"/>
          <w:szCs w:val="20"/>
        </w:rPr>
        <w:t xml:space="preserve"> </w:t>
      </w:r>
      <w:r w:rsidR="00CF250D" w:rsidRPr="00A064A3">
        <w:rPr>
          <w:sz w:val="20"/>
          <w:szCs w:val="20"/>
        </w:rPr>
        <w:t>Micros</w:t>
      </w:r>
      <w:r w:rsidR="00B06033" w:rsidRPr="00A064A3">
        <w:rPr>
          <w:sz w:val="20"/>
          <w:szCs w:val="20"/>
        </w:rPr>
        <w:t xml:space="preserve">oft </w:t>
      </w:r>
      <w:r w:rsidRPr="00A064A3">
        <w:rPr>
          <w:sz w:val="20"/>
          <w:szCs w:val="20"/>
        </w:rPr>
        <w:t>Word, PowerPoint,</w:t>
      </w:r>
      <w:r w:rsidR="00B06033" w:rsidRPr="00A064A3">
        <w:rPr>
          <w:sz w:val="20"/>
          <w:szCs w:val="20"/>
        </w:rPr>
        <w:t xml:space="preserve"> Excel</w:t>
      </w:r>
      <w:r w:rsidRPr="00A064A3">
        <w:rPr>
          <w:sz w:val="20"/>
          <w:szCs w:val="20"/>
        </w:rPr>
        <w:t xml:space="preserve">, and Stata </w:t>
      </w:r>
    </w:p>
    <w:p w14:paraId="060B153B" w14:textId="480C8567" w:rsidR="003D3750" w:rsidRDefault="00FB191E" w:rsidP="001223D6">
      <w:pPr>
        <w:tabs>
          <w:tab w:val="left" w:pos="4950"/>
        </w:tabs>
        <w:spacing w:after="0" w:line="264" w:lineRule="auto"/>
        <w:rPr>
          <w:ins w:id="49" w:author="Zachary Spahr" w:date="2018-09-25T14:15:00Z"/>
          <w:sz w:val="20"/>
          <w:szCs w:val="20"/>
        </w:rPr>
      </w:pPr>
      <w:r>
        <w:rPr>
          <w:sz w:val="20"/>
          <w:szCs w:val="20"/>
        </w:rPr>
        <w:t xml:space="preserve">Language: Conversationally Fluent </w:t>
      </w:r>
      <w:r w:rsidR="00AF54D7" w:rsidRPr="00A064A3">
        <w:rPr>
          <w:sz w:val="20"/>
          <w:szCs w:val="20"/>
        </w:rPr>
        <w:t xml:space="preserve">in French </w:t>
      </w:r>
    </w:p>
    <w:p w14:paraId="37186152" w14:textId="77777777" w:rsidR="00772353" w:rsidRDefault="00772353" w:rsidP="001223D6">
      <w:pPr>
        <w:tabs>
          <w:tab w:val="left" w:pos="4950"/>
        </w:tabs>
        <w:spacing w:after="0" w:line="264" w:lineRule="auto"/>
        <w:rPr>
          <w:ins w:id="50" w:author="Zachary Spahr" w:date="2018-09-25T14:15:00Z"/>
          <w:sz w:val="20"/>
          <w:szCs w:val="20"/>
        </w:rPr>
      </w:pPr>
    </w:p>
    <w:p w14:paraId="4E3FBD69" w14:textId="77777777" w:rsidR="00772353" w:rsidRDefault="00772353" w:rsidP="001223D6">
      <w:pPr>
        <w:tabs>
          <w:tab w:val="left" w:pos="4950"/>
        </w:tabs>
        <w:spacing w:after="0" w:line="264" w:lineRule="auto"/>
        <w:rPr>
          <w:ins w:id="51" w:author="Zachary Spahr" w:date="2018-09-25T14:15:00Z"/>
          <w:sz w:val="20"/>
          <w:szCs w:val="20"/>
        </w:rPr>
      </w:pPr>
    </w:p>
    <w:p w14:paraId="7E524BCB" w14:textId="4FF4C81C" w:rsidR="00772353" w:rsidRDefault="00772353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 xml:space="preserve">Serving Virginia </w:t>
      </w:r>
    </w:p>
    <w:p w14:paraId="07B6E0C7" w14:textId="77777777" w:rsidR="00204A59" w:rsidRDefault="00204A59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</w:p>
    <w:p w14:paraId="6370D546" w14:textId="77777777" w:rsidR="00204A59" w:rsidRPr="00204A59" w:rsidRDefault="00204A59" w:rsidP="00204A59">
      <w:pPr>
        <w:tabs>
          <w:tab w:val="left" w:pos="4950"/>
        </w:tabs>
        <w:spacing w:after="0" w:line="264" w:lineRule="auto"/>
        <w:rPr>
          <w:sz w:val="20"/>
          <w:szCs w:val="20"/>
        </w:rPr>
      </w:pPr>
      <w:r w:rsidRPr="00204A59">
        <w:rPr>
          <w:sz w:val="20"/>
          <w:szCs w:val="20"/>
        </w:rPr>
        <w:t>I identified key issues facing Virginians and designed innovative, effective solutions - all through a McKinsey-based, problem-solving methodology introduced by the founder. I worked on issues including vocational training, college affordability, the growing opioid epidemic, public education outcomes and alternative sources of revenue. I designed solution options, e.g. a cost-saving implementation plan for a “15-to-finish” higher education initiative to be used in Virginia universities. (Paid) </w:t>
      </w:r>
    </w:p>
    <w:p w14:paraId="0DD9DC42" w14:textId="77777777" w:rsidR="00204A59" w:rsidRDefault="00204A59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</w:p>
    <w:p w14:paraId="44C26EF6" w14:textId="4CDA744F" w:rsidR="00CF29FC" w:rsidRDefault="00CF29FC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>Identified key issues</w:t>
      </w:r>
      <w:r w:rsidR="005C0E9D">
        <w:rPr>
          <w:sz w:val="20"/>
          <w:szCs w:val="20"/>
        </w:rPr>
        <w:t xml:space="preserve"> facing Virginians and </w:t>
      </w:r>
    </w:p>
    <w:p w14:paraId="3632A51B" w14:textId="285BD784" w:rsidR="00772353" w:rsidRDefault="00EE4994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 xml:space="preserve">Identified key issues facing Virginians and deigned innovative, effective solutions. </w:t>
      </w:r>
    </w:p>
    <w:p w14:paraId="6D426CFB" w14:textId="77777777" w:rsidR="00EE4994" w:rsidRDefault="00EE4994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</w:p>
    <w:p w14:paraId="6667A005" w14:textId="3072BB15" w:rsidR="00EE4994" w:rsidRDefault="00EE4994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>Worked on issues such as employment, transportation, education</w:t>
      </w:r>
    </w:p>
    <w:p w14:paraId="7CADC910" w14:textId="3207646C" w:rsidR="00772353" w:rsidRDefault="00772353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>Political Science Research</w:t>
      </w:r>
    </w:p>
    <w:p w14:paraId="0502CF50" w14:textId="77777777" w:rsidR="00772353" w:rsidRDefault="00772353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</w:p>
    <w:p w14:paraId="3272EDD2" w14:textId="7E1A5F5C" w:rsidR="002F4B19" w:rsidRDefault="002F4B19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>Read news articles related to prior African elections</w:t>
      </w:r>
    </w:p>
    <w:p w14:paraId="57D7F106" w14:textId="30CB8A8C" w:rsidR="00772353" w:rsidRDefault="00772353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>What did I do?</w:t>
      </w:r>
    </w:p>
    <w:p w14:paraId="12465F87" w14:textId="77777777" w:rsidR="00772353" w:rsidRDefault="00772353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</w:p>
    <w:p w14:paraId="0B8EE1CC" w14:textId="4718E1D3" w:rsidR="00772353" w:rsidRDefault="00772353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 xml:space="preserve">Summarized each article/ </w:t>
      </w:r>
      <w:proofErr w:type="gramStart"/>
      <w:r>
        <w:rPr>
          <w:sz w:val="20"/>
          <w:szCs w:val="20"/>
        </w:rPr>
        <w:t>entries</w:t>
      </w:r>
      <w:proofErr w:type="gramEnd"/>
      <w:r>
        <w:rPr>
          <w:sz w:val="20"/>
          <w:szCs w:val="20"/>
        </w:rPr>
        <w:t xml:space="preserve"> in Benin and Zambia </w:t>
      </w:r>
    </w:p>
    <w:p w14:paraId="30AE15B5" w14:textId="1404586B" w:rsidR="00EC28F0" w:rsidRDefault="00F91F3D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>Zambian election in 2011 and Benin election in 2016</w:t>
      </w:r>
    </w:p>
    <w:p w14:paraId="05C0BCF8" w14:textId="77777777" w:rsidR="00F91F3D" w:rsidRDefault="00F91F3D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</w:p>
    <w:p w14:paraId="7846BEDB" w14:textId="2A839697" w:rsidR="00E1639D" w:rsidRDefault="00E1639D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>Identified an issue area</w:t>
      </w:r>
    </w:p>
    <w:p w14:paraId="56378203" w14:textId="431B95B7" w:rsidR="00E1639D" w:rsidRDefault="00E1639D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>Did background research on problem and looked at case studies as to how to solve it</w:t>
      </w:r>
    </w:p>
    <w:p w14:paraId="7F3F8699" w14:textId="2C3A814A" w:rsidR="00E1639D" w:rsidRDefault="00E1639D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 xml:space="preserve">Presented a deliverable with my policy recommendations </w:t>
      </w:r>
    </w:p>
    <w:p w14:paraId="4E1E1D22" w14:textId="77777777" w:rsidR="00F91F3D" w:rsidRDefault="00F91F3D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</w:p>
    <w:p w14:paraId="21839F9E" w14:textId="77777777" w:rsidR="00EC28F0" w:rsidRDefault="00EC28F0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</w:p>
    <w:p w14:paraId="53E303E2" w14:textId="77777777" w:rsidR="00772353" w:rsidRDefault="00772353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</w:p>
    <w:p w14:paraId="209C24A2" w14:textId="5E4BD307" w:rsidR="00772353" w:rsidRPr="00A064A3" w:rsidRDefault="007F403E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 xml:space="preserve">Coded the characteristics of the article </w:t>
      </w:r>
    </w:p>
    <w:sectPr w:rsidR="00772353" w:rsidRPr="00A064A3" w:rsidSect="00FC39BA">
      <w:type w:val="continuous"/>
      <w:pgSz w:w="12240" w:h="15840"/>
      <w:pgMar w:top="720" w:right="1296" w:bottom="1152" w:left="1296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aniel Schneiderman" w:date="2018-09-20T09:17:00Z" w:initials="DS">
    <w:p w14:paraId="59AA03F0" w14:textId="642F72F2" w:rsidR="006F0984" w:rsidRDefault="006F0984">
      <w:pPr>
        <w:pStyle w:val="CommentText"/>
      </w:pPr>
      <w:r>
        <w:rPr>
          <w:rStyle w:val="CommentReference"/>
        </w:rPr>
        <w:annotationRef/>
      </w:r>
      <w:r>
        <w:t xml:space="preserve">Moving your name and address into the margin allows you to save valuable paper space and get more detail onto one page. </w:t>
      </w:r>
    </w:p>
  </w:comment>
  <w:comment w:id="2" w:author="Zachary Spahr" w:date="2018-09-24T02:12:00Z" w:initials="ZS">
    <w:p w14:paraId="6B240593" w14:textId="5FF6D635" w:rsidR="00D650AB" w:rsidRDefault="00D650AB">
      <w:pPr>
        <w:pStyle w:val="CommentText"/>
      </w:pPr>
      <w:r>
        <w:rPr>
          <w:rStyle w:val="CommentReference"/>
        </w:rPr>
        <w:annotationRef/>
      </w:r>
    </w:p>
  </w:comment>
  <w:comment w:id="8" w:author="Daniel Schneiderman" w:date="2018-09-18T16:12:00Z" w:initials="DS">
    <w:p w14:paraId="01075553" w14:textId="5CC1868F" w:rsidR="009C3CDC" w:rsidRDefault="009C3CDC">
      <w:pPr>
        <w:pStyle w:val="CommentText"/>
      </w:pPr>
      <w:r>
        <w:rPr>
          <w:rStyle w:val="CommentReference"/>
        </w:rPr>
        <w:annotationRef/>
      </w:r>
      <w:r>
        <w:t xml:space="preserve">You should add this to an “other skills” section.  Don’t think it adds much up front. </w:t>
      </w:r>
    </w:p>
  </w:comment>
  <w:comment w:id="26" w:author="Daniel Schneiderman" w:date="2018-09-18T16:12:00Z" w:initials="DS">
    <w:p w14:paraId="78B43D9F" w14:textId="6631012F" w:rsidR="009C3CDC" w:rsidRDefault="009C3CDC">
      <w:pPr>
        <w:pStyle w:val="CommentText"/>
      </w:pPr>
      <w:r>
        <w:rPr>
          <w:rStyle w:val="CommentReference"/>
        </w:rPr>
        <w:annotationRef/>
      </w:r>
      <w:r>
        <w:t xml:space="preserve">Personally, I don’t think GPA adds a lot to a resume, but that’s preference-related. </w:t>
      </w:r>
    </w:p>
  </w:comment>
  <w:comment w:id="29" w:author="Daniel Schneiderman" w:date="2018-09-18T16:40:00Z" w:initials="DS">
    <w:p w14:paraId="0F9D52A6" w14:textId="59F7BBC8" w:rsidR="00C62E1E" w:rsidRDefault="00C62E1E">
      <w:pPr>
        <w:pStyle w:val="CommentText"/>
      </w:pPr>
      <w:r>
        <w:rPr>
          <w:rStyle w:val="CommentReference"/>
        </w:rPr>
        <w:annotationRef/>
      </w:r>
      <w:r>
        <w:t xml:space="preserve">This really doesn’t say much.  Can we be more descriptive in the same number of words?  </w:t>
      </w:r>
    </w:p>
  </w:comment>
  <w:comment w:id="32" w:author="Daniel Schneiderman" w:date="2018-09-18T16:45:00Z" w:initials="DS">
    <w:p w14:paraId="27AD314B" w14:textId="76E57715" w:rsidR="0063758E" w:rsidRDefault="0063758E">
      <w:pPr>
        <w:pStyle w:val="CommentText"/>
      </w:pPr>
      <w:r>
        <w:rPr>
          <w:rStyle w:val="CommentReference"/>
        </w:rPr>
        <w:annotationRef/>
      </w:r>
      <w:r>
        <w:t xml:space="preserve">What does this mean?  Did you write analytic summaries? </w:t>
      </w:r>
      <w:proofErr w:type="spellStart"/>
      <w:r>
        <w:t>Lets</w:t>
      </w:r>
      <w:proofErr w:type="spellEnd"/>
      <w:r>
        <w:t xml:space="preserve"> find a way to relate this to a specific action you took. </w:t>
      </w:r>
    </w:p>
  </w:comment>
  <w:comment w:id="33" w:author="Daniel Schneiderman" w:date="2018-09-18T10:14:00Z" w:initials="DS">
    <w:p w14:paraId="1D725AD8" w14:textId="7E77EB4E" w:rsidR="002C79E2" w:rsidRDefault="002C79E2">
      <w:pPr>
        <w:pStyle w:val="CommentText"/>
      </w:pPr>
      <w:r>
        <w:rPr>
          <w:rStyle w:val="CommentReference"/>
        </w:rPr>
        <w:annotationRef/>
      </w:r>
      <w:r>
        <w:t xml:space="preserve">The spacing is off here – you need to standardize that.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AA03F0" w15:done="0"/>
  <w15:commentEx w15:paraId="6B240593" w15:paraIdParent="59AA03F0" w15:done="0"/>
  <w15:commentEx w15:paraId="01075553" w15:done="0"/>
  <w15:commentEx w15:paraId="78B43D9F" w15:done="0"/>
  <w15:commentEx w15:paraId="0F9D52A6" w15:done="0"/>
  <w15:commentEx w15:paraId="27AD314B" w15:done="0"/>
  <w15:commentEx w15:paraId="1D725AD8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99BDC" w14:textId="77777777" w:rsidR="00A242FA" w:rsidRDefault="00A242FA" w:rsidP="00BD2820">
      <w:pPr>
        <w:spacing w:after="0" w:line="240" w:lineRule="auto"/>
      </w:pPr>
      <w:r>
        <w:separator/>
      </w:r>
    </w:p>
  </w:endnote>
  <w:endnote w:type="continuationSeparator" w:id="0">
    <w:p w14:paraId="03281D87" w14:textId="77777777" w:rsidR="00A242FA" w:rsidRDefault="00A242FA" w:rsidP="00BD2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BFCE0" w14:textId="77777777" w:rsidR="00A242FA" w:rsidRDefault="00A242FA" w:rsidP="00BD2820">
      <w:pPr>
        <w:spacing w:after="0" w:line="240" w:lineRule="auto"/>
      </w:pPr>
      <w:r>
        <w:separator/>
      </w:r>
    </w:p>
  </w:footnote>
  <w:footnote w:type="continuationSeparator" w:id="0">
    <w:p w14:paraId="3298D0CE" w14:textId="77777777" w:rsidR="00A242FA" w:rsidRDefault="00A242FA" w:rsidP="00BD2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E6674" w14:textId="314DC829" w:rsidR="006F0984" w:rsidRDefault="006F0984">
    <w:pPr>
      <w:pStyle w:val="Header"/>
      <w:jc w:val="center"/>
      <w:rPr>
        <w:ins w:id="11" w:author="Daniel Schneiderman" w:date="2018-09-20T09:11:00Z"/>
        <w:b/>
      </w:rPr>
      <w:pPrChange w:id="12" w:author="Daniel Schneiderman" w:date="2018-09-20T09:11:00Z">
        <w:pPr>
          <w:pStyle w:val="Header"/>
        </w:pPr>
      </w:pPrChange>
    </w:pPr>
    <w:ins w:id="13" w:author="Daniel Schneiderman" w:date="2018-09-20T09:11:00Z">
      <w:r>
        <w:rPr>
          <w:b/>
        </w:rPr>
        <w:t>Zachary Spahr</w:t>
      </w:r>
    </w:ins>
  </w:p>
  <w:p w14:paraId="1D944AF0" w14:textId="5D0B919B" w:rsidR="006F0984" w:rsidRPr="006F0984" w:rsidRDefault="006F0984">
    <w:pPr>
      <w:pStyle w:val="Header"/>
      <w:jc w:val="center"/>
      <w:rPr>
        <w:ins w:id="14" w:author="Daniel Schneiderman" w:date="2018-09-20T09:11:00Z"/>
        <w:rPrChange w:id="15" w:author="Daniel Schneiderman" w:date="2018-09-20T09:11:00Z">
          <w:rPr>
            <w:ins w:id="16" w:author="Daniel Schneiderman" w:date="2018-09-20T09:11:00Z"/>
            <w:b/>
          </w:rPr>
        </w:rPrChange>
      </w:rPr>
      <w:pPrChange w:id="17" w:author="Daniel Schneiderman" w:date="2018-09-20T09:11:00Z">
        <w:pPr>
          <w:pStyle w:val="Header"/>
        </w:pPr>
      </w:pPrChange>
    </w:pPr>
    <w:ins w:id="18" w:author="Daniel Schneiderman" w:date="2018-09-20T09:11:00Z">
      <w:r>
        <w:t>1958 Massachusetts Avenue, Mclean VA 22101</w:t>
      </w:r>
    </w:ins>
  </w:p>
  <w:p w14:paraId="781DFBB2" w14:textId="7FC136BF" w:rsidR="006F0984" w:rsidRPr="006F0984" w:rsidRDefault="006F0984">
    <w:pPr>
      <w:pStyle w:val="Header"/>
      <w:jc w:val="center"/>
      <w:pPrChange w:id="19" w:author="Daniel Schneiderman" w:date="2018-09-20T09:11:00Z">
        <w:pPr>
          <w:pStyle w:val="Header"/>
        </w:pPr>
      </w:pPrChange>
    </w:pPr>
    <w:ins w:id="20" w:author="Daniel Schneiderman" w:date="2018-09-20T09:11:00Z">
      <w:r>
        <w:fldChar w:fldCharType="begin"/>
      </w:r>
      <w:r>
        <w:instrText xml:space="preserve"> HYPERLINK "mailto:zachtspahr@gmail.com" </w:instrText>
      </w:r>
      <w:r>
        <w:fldChar w:fldCharType="separate"/>
      </w:r>
      <w:r w:rsidRPr="00BC6F15">
        <w:rPr>
          <w:rStyle w:val="Hyperlink"/>
        </w:rPr>
        <w:t>zachtspahr@gmail.com</w:t>
      </w:r>
      <w:r>
        <w:fldChar w:fldCharType="end"/>
      </w:r>
      <w:r>
        <w:t xml:space="preserve"> or 703-678-</w:t>
      </w:r>
    </w:ins>
    <w:ins w:id="21" w:author="Daniel Schneiderman" w:date="2018-09-20T09:16:00Z">
      <w:r>
        <w:t>1899</w:t>
      </w:r>
    </w:ins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22F02"/>
    <w:multiLevelType w:val="multilevel"/>
    <w:tmpl w:val="3574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16571F"/>
    <w:multiLevelType w:val="hybridMultilevel"/>
    <w:tmpl w:val="189A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02492"/>
    <w:multiLevelType w:val="multilevel"/>
    <w:tmpl w:val="816C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6458CF"/>
    <w:multiLevelType w:val="hybridMultilevel"/>
    <w:tmpl w:val="84EE0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6F31EF"/>
    <w:multiLevelType w:val="hybridMultilevel"/>
    <w:tmpl w:val="A7C4A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6A74F4"/>
    <w:multiLevelType w:val="hybridMultilevel"/>
    <w:tmpl w:val="2BF0F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A75DD"/>
    <w:multiLevelType w:val="hybridMultilevel"/>
    <w:tmpl w:val="D088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72A81"/>
    <w:multiLevelType w:val="multilevel"/>
    <w:tmpl w:val="95B4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340F18"/>
    <w:multiLevelType w:val="hybridMultilevel"/>
    <w:tmpl w:val="68D8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361263"/>
    <w:multiLevelType w:val="hybridMultilevel"/>
    <w:tmpl w:val="7964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E540A4"/>
    <w:multiLevelType w:val="hybridMultilevel"/>
    <w:tmpl w:val="45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8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4"/>
  </w:num>
  <w:num w:numId="11">
    <w:abstractNumId w:val="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 Schneiderman">
    <w15:presenceInfo w15:providerId="AD" w15:userId="S-1-5-21-2083025412-3318924733-2704422291-1224"/>
  </w15:person>
  <w15:person w15:author="Zachary Spahr">
    <w15:presenceInfo w15:providerId="None" w15:userId="Zachary Spah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0D"/>
    <w:rsid w:val="00002C50"/>
    <w:rsid w:val="000229C8"/>
    <w:rsid w:val="00044825"/>
    <w:rsid w:val="00046A76"/>
    <w:rsid w:val="00065EF9"/>
    <w:rsid w:val="000771DD"/>
    <w:rsid w:val="00097F5F"/>
    <w:rsid w:val="000C701B"/>
    <w:rsid w:val="000F3EFB"/>
    <w:rsid w:val="001223D6"/>
    <w:rsid w:val="001334CB"/>
    <w:rsid w:val="00204A59"/>
    <w:rsid w:val="00207C38"/>
    <w:rsid w:val="002123DB"/>
    <w:rsid w:val="00225281"/>
    <w:rsid w:val="002524A3"/>
    <w:rsid w:val="00277EE3"/>
    <w:rsid w:val="0028789C"/>
    <w:rsid w:val="0029295D"/>
    <w:rsid w:val="00296B04"/>
    <w:rsid w:val="002C79E2"/>
    <w:rsid w:val="002F4B19"/>
    <w:rsid w:val="00300F09"/>
    <w:rsid w:val="00336A69"/>
    <w:rsid w:val="00363BFC"/>
    <w:rsid w:val="003A7CDD"/>
    <w:rsid w:val="003B0FC3"/>
    <w:rsid w:val="003D3750"/>
    <w:rsid w:val="003E5592"/>
    <w:rsid w:val="003E6CAD"/>
    <w:rsid w:val="00412F62"/>
    <w:rsid w:val="004233BD"/>
    <w:rsid w:val="004255F7"/>
    <w:rsid w:val="0045436D"/>
    <w:rsid w:val="00461D57"/>
    <w:rsid w:val="004760EA"/>
    <w:rsid w:val="004775D0"/>
    <w:rsid w:val="00481CBB"/>
    <w:rsid w:val="00483AE1"/>
    <w:rsid w:val="004A5805"/>
    <w:rsid w:val="004B76BC"/>
    <w:rsid w:val="004C38B1"/>
    <w:rsid w:val="004C7AB8"/>
    <w:rsid w:val="004E299C"/>
    <w:rsid w:val="005379F4"/>
    <w:rsid w:val="00562CB7"/>
    <w:rsid w:val="00585533"/>
    <w:rsid w:val="005B27EB"/>
    <w:rsid w:val="005C0E9D"/>
    <w:rsid w:val="005F5F81"/>
    <w:rsid w:val="006014E0"/>
    <w:rsid w:val="006121CC"/>
    <w:rsid w:val="00635CB3"/>
    <w:rsid w:val="0063758E"/>
    <w:rsid w:val="006405BA"/>
    <w:rsid w:val="0064404D"/>
    <w:rsid w:val="00670E9A"/>
    <w:rsid w:val="00683508"/>
    <w:rsid w:val="0069269D"/>
    <w:rsid w:val="00697194"/>
    <w:rsid w:val="006F0984"/>
    <w:rsid w:val="0072243B"/>
    <w:rsid w:val="00757E32"/>
    <w:rsid w:val="00763D22"/>
    <w:rsid w:val="00772353"/>
    <w:rsid w:val="00790F4A"/>
    <w:rsid w:val="007B041C"/>
    <w:rsid w:val="007B698F"/>
    <w:rsid w:val="007F403E"/>
    <w:rsid w:val="00807213"/>
    <w:rsid w:val="00831D9C"/>
    <w:rsid w:val="00851664"/>
    <w:rsid w:val="008622FE"/>
    <w:rsid w:val="008A27D9"/>
    <w:rsid w:val="008D156D"/>
    <w:rsid w:val="008E0FBD"/>
    <w:rsid w:val="008F3E30"/>
    <w:rsid w:val="008F4CA9"/>
    <w:rsid w:val="00916EF1"/>
    <w:rsid w:val="00934999"/>
    <w:rsid w:val="00956AE3"/>
    <w:rsid w:val="009674C1"/>
    <w:rsid w:val="009A5E10"/>
    <w:rsid w:val="009A7D85"/>
    <w:rsid w:val="009C3CDC"/>
    <w:rsid w:val="009F4804"/>
    <w:rsid w:val="009F7E64"/>
    <w:rsid w:val="00A064A3"/>
    <w:rsid w:val="00A10C70"/>
    <w:rsid w:val="00A17995"/>
    <w:rsid w:val="00A22A18"/>
    <w:rsid w:val="00A242FA"/>
    <w:rsid w:val="00A3080C"/>
    <w:rsid w:val="00A41721"/>
    <w:rsid w:val="00A53D17"/>
    <w:rsid w:val="00A55BAC"/>
    <w:rsid w:val="00A7347A"/>
    <w:rsid w:val="00A979D0"/>
    <w:rsid w:val="00AB22C5"/>
    <w:rsid w:val="00AB3DD8"/>
    <w:rsid w:val="00AF4FDE"/>
    <w:rsid w:val="00AF54D7"/>
    <w:rsid w:val="00B05540"/>
    <w:rsid w:val="00B06033"/>
    <w:rsid w:val="00B407DF"/>
    <w:rsid w:val="00B420D5"/>
    <w:rsid w:val="00B5614A"/>
    <w:rsid w:val="00B731F8"/>
    <w:rsid w:val="00B8229D"/>
    <w:rsid w:val="00BB3B61"/>
    <w:rsid w:val="00BC4B15"/>
    <w:rsid w:val="00BD2820"/>
    <w:rsid w:val="00BE2D61"/>
    <w:rsid w:val="00C14F28"/>
    <w:rsid w:val="00C406EE"/>
    <w:rsid w:val="00C40979"/>
    <w:rsid w:val="00C46C74"/>
    <w:rsid w:val="00C4794B"/>
    <w:rsid w:val="00C62E1E"/>
    <w:rsid w:val="00C67F9A"/>
    <w:rsid w:val="00C90F39"/>
    <w:rsid w:val="00CF250D"/>
    <w:rsid w:val="00CF29FC"/>
    <w:rsid w:val="00D02CB3"/>
    <w:rsid w:val="00D07A0E"/>
    <w:rsid w:val="00D54758"/>
    <w:rsid w:val="00D604E1"/>
    <w:rsid w:val="00D63BCC"/>
    <w:rsid w:val="00D650AB"/>
    <w:rsid w:val="00D704FA"/>
    <w:rsid w:val="00D9074B"/>
    <w:rsid w:val="00DA1953"/>
    <w:rsid w:val="00DB268C"/>
    <w:rsid w:val="00DD2BB7"/>
    <w:rsid w:val="00DD4510"/>
    <w:rsid w:val="00DF2A84"/>
    <w:rsid w:val="00E0586B"/>
    <w:rsid w:val="00E1639D"/>
    <w:rsid w:val="00E37E28"/>
    <w:rsid w:val="00E7337E"/>
    <w:rsid w:val="00E8365A"/>
    <w:rsid w:val="00EC28F0"/>
    <w:rsid w:val="00EC5950"/>
    <w:rsid w:val="00ED20CB"/>
    <w:rsid w:val="00ED2DF4"/>
    <w:rsid w:val="00EE2B40"/>
    <w:rsid w:val="00EE4994"/>
    <w:rsid w:val="00F00850"/>
    <w:rsid w:val="00F00D28"/>
    <w:rsid w:val="00F34119"/>
    <w:rsid w:val="00F3586B"/>
    <w:rsid w:val="00F52654"/>
    <w:rsid w:val="00F71311"/>
    <w:rsid w:val="00F87CDC"/>
    <w:rsid w:val="00F91F3D"/>
    <w:rsid w:val="00FB191E"/>
    <w:rsid w:val="00FB4F5A"/>
    <w:rsid w:val="00FC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732D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25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70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820"/>
  </w:style>
  <w:style w:type="paragraph" w:styleId="Footer">
    <w:name w:val="footer"/>
    <w:basedOn w:val="Normal"/>
    <w:link w:val="FooterChar"/>
    <w:uiPriority w:val="99"/>
    <w:unhideWhenUsed/>
    <w:rsid w:val="00BD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820"/>
  </w:style>
  <w:style w:type="paragraph" w:styleId="NormalWeb">
    <w:name w:val="Normal (Web)"/>
    <w:basedOn w:val="Normal"/>
    <w:uiPriority w:val="99"/>
    <w:unhideWhenUsed/>
    <w:rsid w:val="00DD2BB7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D2BB7"/>
  </w:style>
  <w:style w:type="paragraph" w:styleId="ListParagraph">
    <w:name w:val="List Paragraph"/>
    <w:basedOn w:val="Normal"/>
    <w:uiPriority w:val="34"/>
    <w:qFormat/>
    <w:rsid w:val="006014E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C79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79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79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79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79E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55B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E1B4BCC-CF18-F74B-8673-325ECB776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597</Words>
  <Characters>3409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Good</dc:creator>
  <cp:keywords/>
  <dc:description/>
  <cp:lastModifiedBy>Zachary Spahr</cp:lastModifiedBy>
  <cp:revision>1</cp:revision>
  <cp:lastPrinted>2018-09-24T06:24:00Z</cp:lastPrinted>
  <dcterms:created xsi:type="dcterms:W3CDTF">2018-09-20T14:37:00Z</dcterms:created>
  <dcterms:modified xsi:type="dcterms:W3CDTF">2018-11-08T21:08:00Z</dcterms:modified>
</cp:coreProperties>
</file>