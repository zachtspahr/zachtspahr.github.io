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F573" w14:textId="010BA8E0" w:rsidR="00C40979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>EDUCATION</w:t>
      </w:r>
    </w:p>
    <w:p w14:paraId="22E0709A" w14:textId="5F5C495A" w:rsidR="00C40979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</w:t>
      </w:r>
      <w:r w:rsidR="00320490">
        <w:rPr>
          <w:sz w:val="20"/>
          <w:szCs w:val="20"/>
        </w:rPr>
        <w:t xml:space="preserve"> </w:t>
      </w:r>
      <w:r w:rsidR="00FC39BA" w:rsidRPr="00D13E86">
        <w:rPr>
          <w:b/>
          <w:sz w:val="20"/>
          <w:szCs w:val="20"/>
        </w:rPr>
        <w:t>University of Notre Dame</w:t>
      </w:r>
      <w:r w:rsidR="00097F5F" w:rsidRPr="00320490">
        <w:rPr>
          <w:sz w:val="20"/>
          <w:szCs w:val="20"/>
        </w:rPr>
        <w:tab/>
      </w:r>
      <w:r w:rsidR="00AF54D7" w:rsidRPr="00320490">
        <w:rPr>
          <w:sz w:val="20"/>
          <w:szCs w:val="20"/>
        </w:rPr>
        <w:t>Notre Dame, IN</w:t>
      </w:r>
      <w:r w:rsidR="00B731F8" w:rsidRPr="00320490">
        <w:rPr>
          <w:sz w:val="20"/>
          <w:szCs w:val="20"/>
        </w:rPr>
        <w:tab/>
      </w:r>
    </w:p>
    <w:p w14:paraId="0B514D5A" w14:textId="09E6532A" w:rsidR="00AF54D7" w:rsidRPr="00320490" w:rsidRDefault="00AF54D7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B</w:t>
      </w:r>
      <w:r w:rsidR="009C3CDC" w:rsidRPr="00320490">
        <w:rPr>
          <w:sz w:val="20"/>
          <w:szCs w:val="20"/>
        </w:rPr>
        <w:t>A, International Economics and Political Science</w:t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  <w:t xml:space="preserve">            </w:t>
      </w:r>
      <w:r w:rsidRPr="00320490">
        <w:rPr>
          <w:sz w:val="20"/>
          <w:szCs w:val="20"/>
        </w:rPr>
        <w:t>May 2018</w:t>
      </w:r>
    </w:p>
    <w:p w14:paraId="3A1D2E4E" w14:textId="39FA996E" w:rsidR="00D704FA" w:rsidRPr="00320490" w:rsidRDefault="00EC5950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GPA: 3.57</w:t>
      </w:r>
      <w:r w:rsidR="006014E0" w:rsidRPr="00320490">
        <w:rPr>
          <w:sz w:val="20"/>
          <w:szCs w:val="20"/>
        </w:rPr>
        <w:t>/4.0</w:t>
      </w:r>
      <w:r w:rsidR="005B27EB" w:rsidRPr="00320490">
        <w:rPr>
          <w:sz w:val="20"/>
          <w:szCs w:val="20"/>
        </w:rPr>
        <w:t>0</w:t>
      </w:r>
    </w:p>
    <w:p w14:paraId="68C2139F" w14:textId="22798CF2" w:rsidR="00097F5F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 </w:t>
      </w:r>
      <w:r w:rsidR="008D156D" w:rsidRPr="00D13E86">
        <w:rPr>
          <w:b/>
          <w:sz w:val="20"/>
          <w:szCs w:val="20"/>
          <w:lang w:val="fr-FR"/>
        </w:rPr>
        <w:t>Centre International D’études Françaises</w:t>
      </w:r>
      <w:r w:rsidR="00097F5F" w:rsidRPr="00320490">
        <w:rPr>
          <w:sz w:val="20"/>
          <w:szCs w:val="20"/>
        </w:rPr>
        <w:tab/>
        <w:t xml:space="preserve"> </w:t>
      </w:r>
      <w:r w:rsidR="008D156D" w:rsidRPr="00320490">
        <w:rPr>
          <w:sz w:val="20"/>
          <w:szCs w:val="20"/>
        </w:rPr>
        <w:t>Angers, France</w:t>
      </w:r>
    </w:p>
    <w:p w14:paraId="37545ECF" w14:textId="303C170E" w:rsidR="00DB268C" w:rsidRPr="00320490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>Level B.2 University Diploma in Language and Culture</w:t>
      </w:r>
      <w:r w:rsidR="008D156D" w:rsidRPr="00320490">
        <w:rPr>
          <w:sz w:val="20"/>
          <w:szCs w:val="20"/>
        </w:rPr>
        <w:tab/>
        <w:t xml:space="preserve"> June 2017</w:t>
      </w:r>
    </w:p>
    <w:p w14:paraId="758003C2" w14:textId="77777777" w:rsidR="009C3CDC" w:rsidRPr="00320490" w:rsidRDefault="009C3CDC" w:rsidP="00BD0108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</w:p>
    <w:p w14:paraId="014FDAAB" w14:textId="64BF6953" w:rsidR="00FB4F5A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 xml:space="preserve">Work </w:t>
      </w:r>
      <w:r w:rsidR="00FB4F5A" w:rsidRPr="00320490">
        <w:rPr>
          <w:b/>
          <w:sz w:val="20"/>
          <w:szCs w:val="20"/>
        </w:rPr>
        <w:t xml:space="preserve">Experience </w:t>
      </w:r>
      <w:r w:rsidR="00FB4F5A" w:rsidRPr="00320490">
        <w:rPr>
          <w:b/>
          <w:sz w:val="20"/>
          <w:szCs w:val="20"/>
        </w:rPr>
        <w:tab/>
      </w:r>
    </w:p>
    <w:p w14:paraId="1FFFDEEF" w14:textId="7BFD9881" w:rsidR="004A5805" w:rsidRPr="00320490" w:rsidRDefault="00512A94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Serving</w:t>
      </w:r>
      <w:bookmarkStart w:id="0" w:name="_GoBack"/>
      <w:bookmarkEnd w:id="0"/>
      <w:r w:rsidR="004A5805" w:rsidRPr="00D13E86">
        <w:rPr>
          <w:b/>
          <w:color w:val="262626" w:themeColor="text1" w:themeTint="D9"/>
          <w:sz w:val="20"/>
          <w:szCs w:val="20"/>
        </w:rPr>
        <w:t xml:space="preserve"> Virginia</w:t>
      </w:r>
      <w:r w:rsidR="004A5805" w:rsidRPr="00320490">
        <w:rPr>
          <w:color w:val="262626" w:themeColor="text1" w:themeTint="D9"/>
          <w:sz w:val="20"/>
          <w:szCs w:val="20"/>
        </w:rPr>
        <w:t xml:space="preserve"> </w:t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  <w:t>Leesburg, VA</w:t>
      </w:r>
    </w:p>
    <w:p w14:paraId="36184C2B" w14:textId="4FC7AFCA" w:rsidR="004A5805" w:rsidRPr="00320490" w:rsidRDefault="00F12B28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 xml:space="preserve">Public </w:t>
      </w:r>
      <w:r w:rsidR="004A5805" w:rsidRPr="00D13E86">
        <w:rPr>
          <w:i/>
          <w:color w:val="262626" w:themeColor="text1" w:themeTint="D9"/>
          <w:sz w:val="20"/>
          <w:szCs w:val="20"/>
        </w:rPr>
        <w:t>Policy</w:t>
      </w:r>
      <w:r>
        <w:rPr>
          <w:i/>
          <w:color w:val="262626" w:themeColor="text1" w:themeTint="D9"/>
          <w:sz w:val="20"/>
          <w:szCs w:val="20"/>
        </w:rPr>
        <w:t xml:space="preserve"> Research</w:t>
      </w:r>
      <w:r w:rsidR="004A5805" w:rsidRPr="00D13E86">
        <w:rPr>
          <w:i/>
          <w:color w:val="262626" w:themeColor="text1" w:themeTint="D9"/>
          <w:sz w:val="20"/>
          <w:szCs w:val="20"/>
        </w:rPr>
        <w:t xml:space="preserve">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>June-August 2017</w:t>
      </w:r>
    </w:p>
    <w:p w14:paraId="0518B5B7" w14:textId="4458AE27" w:rsidR="004A5805" w:rsidRDefault="009062D0" w:rsidP="002A15DA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C152F3">
        <w:rPr>
          <w:color w:val="262626" w:themeColor="text1" w:themeTint="D9"/>
          <w:sz w:val="20"/>
          <w:szCs w:val="20"/>
        </w:rPr>
        <w:t xml:space="preserve">Identified </w:t>
      </w:r>
      <w:r w:rsidR="00741F3C">
        <w:rPr>
          <w:color w:val="262626" w:themeColor="text1" w:themeTint="D9"/>
          <w:sz w:val="20"/>
          <w:szCs w:val="20"/>
        </w:rPr>
        <w:t>potential areas</w:t>
      </w:r>
      <w:r w:rsidR="004344D4">
        <w:rPr>
          <w:color w:val="262626" w:themeColor="text1" w:themeTint="D9"/>
          <w:sz w:val="20"/>
          <w:szCs w:val="20"/>
        </w:rPr>
        <w:t xml:space="preserve"> for</w:t>
      </w:r>
      <w:r w:rsidR="00741F3C">
        <w:rPr>
          <w:color w:val="262626" w:themeColor="text1" w:themeTint="D9"/>
          <w:sz w:val="20"/>
          <w:szCs w:val="20"/>
        </w:rPr>
        <w:t xml:space="preserve"> improvement in Virginia transportation and economic policy issue areas </w:t>
      </w:r>
    </w:p>
    <w:p w14:paraId="68F0CE79" w14:textId="43EA68D9" w:rsidR="00C152F3" w:rsidRPr="00C152F3" w:rsidRDefault="00D75B0C" w:rsidP="00C152F3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Presented</w:t>
      </w:r>
      <w:r w:rsidR="00472C8D">
        <w:rPr>
          <w:color w:val="262626" w:themeColor="text1" w:themeTint="D9"/>
          <w:sz w:val="20"/>
          <w:szCs w:val="20"/>
        </w:rPr>
        <w:t xml:space="preserve"> policy recommendations </w:t>
      </w:r>
      <w:r w:rsidR="00BE4CB4">
        <w:rPr>
          <w:color w:val="262626" w:themeColor="text1" w:themeTint="D9"/>
          <w:sz w:val="20"/>
          <w:szCs w:val="20"/>
        </w:rPr>
        <w:t>in weekly meetings with the CEO</w:t>
      </w:r>
    </w:p>
    <w:p w14:paraId="6F8491E2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b/>
          <w:color w:val="262626" w:themeColor="text1" w:themeTint="D9"/>
          <w:sz w:val="20"/>
          <w:szCs w:val="20"/>
        </w:rPr>
        <w:t>Environment Virginia</w:t>
      </w:r>
      <w:r w:rsidRPr="00320490">
        <w:rPr>
          <w:color w:val="262626" w:themeColor="text1" w:themeTint="D9"/>
          <w:sz w:val="20"/>
          <w:szCs w:val="20"/>
        </w:rPr>
        <w:t xml:space="preserve">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Falls Church, VA</w:t>
      </w:r>
    </w:p>
    <w:p w14:paraId="4BDD7B0C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i/>
          <w:color w:val="262626" w:themeColor="text1" w:themeTint="D9"/>
          <w:sz w:val="20"/>
          <w:szCs w:val="20"/>
        </w:rPr>
        <w:t>Campaign Organizing Intern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296103BD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E85E3C">
        <w:rPr>
          <w:color w:val="262626" w:themeColor="text1" w:themeTint="D9"/>
          <w:sz w:val="20"/>
          <w:szCs w:val="20"/>
        </w:rPr>
        <w:t>Help</w:t>
      </w:r>
      <w:r w:rsidR="008D156D" w:rsidRPr="00E85E3C">
        <w:rPr>
          <w:color w:val="262626" w:themeColor="text1" w:themeTint="D9"/>
          <w:sz w:val="20"/>
          <w:szCs w:val="20"/>
        </w:rPr>
        <w:t xml:space="preserve">ed build volunteer teams to </w:t>
      </w:r>
      <w:r w:rsidR="00C62E1E" w:rsidRPr="00E85E3C">
        <w:rPr>
          <w:color w:val="262626" w:themeColor="text1" w:themeTint="D9"/>
          <w:sz w:val="20"/>
          <w:szCs w:val="20"/>
        </w:rPr>
        <w:t>generate</w:t>
      </w:r>
      <w:r w:rsidRPr="00E85E3C">
        <w:rPr>
          <w:color w:val="262626" w:themeColor="text1" w:themeTint="D9"/>
          <w:sz w:val="20"/>
          <w:szCs w:val="20"/>
        </w:rPr>
        <w:t xml:space="preserve"> support for clean energy initiatives in Virginia</w:t>
      </w:r>
    </w:p>
    <w:p w14:paraId="73DC6CEC" w14:textId="36FC5E12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320490">
        <w:rPr>
          <w:sz w:val="20"/>
          <w:szCs w:val="20"/>
        </w:rPr>
        <w:t xml:space="preserve">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 xml:space="preserve">Notre Dame, IN </w:t>
      </w:r>
    </w:p>
    <w:p w14:paraId="6A4B9B48" w14:textId="5A654B81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Research Assistant</w:t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  <w:t>May 2015- May 2016</w:t>
      </w:r>
    </w:p>
    <w:p w14:paraId="66DCEC36" w14:textId="4C2D4F6F" w:rsidR="00FB4F5A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 xml:space="preserve">Read </w:t>
      </w:r>
      <w:r w:rsidR="00FB4F5A" w:rsidRPr="00E85E3C">
        <w:rPr>
          <w:sz w:val="20"/>
          <w:szCs w:val="20"/>
        </w:rPr>
        <w:t>news artic</w:t>
      </w:r>
      <w:r w:rsidR="00175F26">
        <w:rPr>
          <w:sz w:val="20"/>
          <w:szCs w:val="20"/>
        </w:rPr>
        <w:t>les related to prior election campaigns</w:t>
      </w:r>
      <w:r w:rsidR="00FB4F5A" w:rsidRPr="00E85E3C">
        <w:rPr>
          <w:sz w:val="20"/>
          <w:szCs w:val="20"/>
        </w:rPr>
        <w:t xml:space="preserve"> i</w:t>
      </w:r>
      <w:r w:rsidR="008E0FBD" w:rsidRPr="00E85E3C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African nations </w:t>
      </w:r>
      <w:r w:rsidR="008E0FBD" w:rsidRPr="00E85E3C">
        <w:rPr>
          <w:sz w:val="20"/>
          <w:szCs w:val="20"/>
        </w:rPr>
        <w:t xml:space="preserve">and </w:t>
      </w:r>
      <w:r w:rsidR="003658AE">
        <w:rPr>
          <w:sz w:val="20"/>
          <w:szCs w:val="20"/>
        </w:rPr>
        <w:t>coded into an Excel spreadsheet</w:t>
      </w:r>
      <w:r>
        <w:rPr>
          <w:sz w:val="20"/>
          <w:szCs w:val="20"/>
        </w:rPr>
        <w:t xml:space="preserve"> whether each article discussed </w:t>
      </w:r>
      <w:r w:rsidR="00AB47B5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valence or position </w:t>
      </w:r>
      <w:r w:rsidR="00AB47B5">
        <w:rPr>
          <w:sz w:val="20"/>
          <w:szCs w:val="20"/>
        </w:rPr>
        <w:t xml:space="preserve">issue </w:t>
      </w:r>
    </w:p>
    <w:p w14:paraId="0D535678" w14:textId="2AD43874" w:rsidR="009062D0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Wrote brief analytic summaries to describe the events covered in each article</w:t>
      </w:r>
    </w:p>
    <w:p w14:paraId="445ECAD4" w14:textId="0AB1BCA6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Undergraduate Admissions</w:t>
      </w:r>
      <w:r w:rsidRPr="00320490">
        <w:rPr>
          <w:color w:val="262626" w:themeColor="text1" w:themeTint="D9"/>
          <w:sz w:val="20"/>
          <w:szCs w:val="20"/>
        </w:rPr>
        <w:t xml:space="preserve">              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sz w:val="20"/>
          <w:szCs w:val="20"/>
        </w:rPr>
        <w:t>Notre Dame, IN</w:t>
      </w:r>
    </w:p>
    <w:p w14:paraId="0398007C" w14:textId="20A1E3F3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i/>
          <w:sz w:val="20"/>
          <w:szCs w:val="20"/>
        </w:rPr>
        <w:t>Tour Guide</w:t>
      </w:r>
      <w:r w:rsidRPr="00320490">
        <w:rPr>
          <w:sz w:val="20"/>
          <w:szCs w:val="20"/>
        </w:rPr>
        <w:t xml:space="preserve">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>August 2016-</w:t>
      </w:r>
      <w:r w:rsidR="003E6CAD" w:rsidRPr="00320490">
        <w:rPr>
          <w:color w:val="262626" w:themeColor="text1" w:themeTint="D9"/>
          <w:sz w:val="20"/>
          <w:szCs w:val="20"/>
        </w:rPr>
        <w:t>May 2018</w:t>
      </w:r>
    </w:p>
    <w:p w14:paraId="795743E0" w14:textId="7BFE35A8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E85E3C">
        <w:rPr>
          <w:sz w:val="20"/>
          <w:szCs w:val="20"/>
        </w:rPr>
        <w:t>Le</w:t>
      </w:r>
      <w:ins w:id="1" w:author="Zachary Spahr" w:date="2018-09-24T15:48:00Z">
        <w:r w:rsidR="00331844" w:rsidRPr="00E85E3C">
          <w:rPr>
            <w:sz w:val="20"/>
            <w:szCs w:val="20"/>
          </w:rPr>
          <w:t>d</w:t>
        </w:r>
      </w:ins>
      <w:r w:rsidRPr="00E85E3C">
        <w:rPr>
          <w:sz w:val="20"/>
          <w:szCs w:val="20"/>
        </w:rPr>
        <w:t xml:space="preserve"> historical tours of campus while adding personal stories and experiences on campus</w:t>
      </w:r>
    </w:p>
    <w:p w14:paraId="5802DFC8" w14:textId="77777777" w:rsidR="00FB4F5A" w:rsidRPr="00320490" w:rsidRDefault="00FB4F5A" w:rsidP="00575C11">
      <w:pPr>
        <w:pStyle w:val="NormalWeb"/>
        <w:spacing w:before="0" w:beforeAutospacing="0" w:after="0" w:afterAutospacing="0"/>
        <w:sectPr w:rsidR="00FB4F5A" w:rsidRPr="00320490" w:rsidSect="0091263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AB80FB" w14:textId="780127AE" w:rsidR="009C3CDC" w:rsidRPr="00320490" w:rsidRDefault="000C2408" w:rsidP="00575C11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lastRenderedPageBreak/>
        <w:t xml:space="preserve"> </w:t>
      </w:r>
    </w:p>
    <w:p w14:paraId="20662723" w14:textId="03E881A3" w:rsidR="009F7E64" w:rsidRPr="00320490" w:rsidRDefault="009C3CDC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  <w:pPrChange w:id="2" w:author="Zachary Spahr" w:date="2018-09-24T15:55:00Z">
          <w:pPr>
            <w:pBdr>
              <w:bottom w:val="single" w:sz="6" w:space="0" w:color="auto"/>
            </w:pBdr>
            <w:spacing w:after="0" w:line="264" w:lineRule="auto"/>
          </w:pPr>
        </w:pPrChange>
      </w:pPr>
      <w:r w:rsidRPr="00320490">
        <w:rPr>
          <w:b/>
          <w:sz w:val="20"/>
          <w:szCs w:val="20"/>
        </w:rPr>
        <w:t xml:space="preserve">Volunteer Experience and </w:t>
      </w:r>
      <w:r w:rsidR="009F7E64" w:rsidRPr="00320490">
        <w:rPr>
          <w:b/>
          <w:sz w:val="20"/>
          <w:szCs w:val="20"/>
        </w:rPr>
        <w:t>Leadership</w:t>
      </w:r>
    </w:p>
    <w:p w14:paraId="2BE1BBB4" w14:textId="19F15597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Washington Tennis and Education Foundation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Washington D.C</w:t>
      </w:r>
      <w:r w:rsidRPr="00320490">
        <w:rPr>
          <w:sz w:val="20"/>
          <w:szCs w:val="20"/>
        </w:rPr>
        <w:tab/>
      </w:r>
    </w:p>
    <w:p w14:paraId="0DEAA2FD" w14:textId="4722B7C8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proofErr w:type="spellStart"/>
      <w:r w:rsidRPr="00A66C22">
        <w:rPr>
          <w:i/>
          <w:sz w:val="20"/>
          <w:szCs w:val="20"/>
        </w:rPr>
        <w:t>Ballperson</w:t>
      </w:r>
      <w:proofErr w:type="spellEnd"/>
      <w:r w:rsidRPr="00A66C22">
        <w:rPr>
          <w:i/>
          <w:sz w:val="20"/>
          <w:szCs w:val="20"/>
        </w:rPr>
        <w:t xml:space="preserve"> Captain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Summers</w:t>
      </w:r>
      <w:r w:rsidR="003E6CAD" w:rsidRPr="00320490">
        <w:rPr>
          <w:sz w:val="20"/>
          <w:szCs w:val="20"/>
        </w:rPr>
        <w:t xml:space="preserve"> 2010-2018</w:t>
      </w:r>
      <w:r w:rsidRPr="00320490">
        <w:rPr>
          <w:sz w:val="20"/>
          <w:szCs w:val="20"/>
        </w:rPr>
        <w:tab/>
      </w:r>
    </w:p>
    <w:p w14:paraId="7D7B7908" w14:textId="2B623CA2" w:rsidR="008D156D" w:rsidRPr="00E85E3C" w:rsidRDefault="008D156D" w:rsidP="00E85E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85E3C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Tennis Tournament in Washington DC</w:t>
      </w:r>
    </w:p>
    <w:p w14:paraId="29767E06" w14:textId="72BCDC5A" w:rsidR="008D156D" w:rsidRPr="00320490" w:rsidRDefault="008D156D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Le</w:t>
      </w:r>
      <w:ins w:id="3" w:author="Zachary Spahr" w:date="2018-09-24T15:48:00Z">
        <w:r w:rsidR="00331844" w:rsidRPr="00320490">
          <w:rPr>
            <w:rFonts w:ascii="Calibri" w:eastAsia="Times New Roman" w:hAnsi="Calibri" w:cs="Times New Roman"/>
            <w:color w:val="000000"/>
            <w:sz w:val="20"/>
            <w:szCs w:val="20"/>
          </w:rPr>
          <w:t>d</w:t>
        </w:r>
      </w:ins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</w:t>
      </w:r>
      <w:proofErr w:type="spellStart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525E702A" w:rsidR="00363BFC" w:rsidRPr="00320490" w:rsidRDefault="00B731F8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Siegfried Hall, University of Notre Dame</w:t>
      </w:r>
      <w:r w:rsidR="00EE2B40" w:rsidRPr="00320490">
        <w:rPr>
          <w:sz w:val="20"/>
          <w:szCs w:val="20"/>
        </w:rPr>
        <w:t xml:space="preserve">   </w:t>
      </w:r>
      <w:r w:rsidR="00B06033" w:rsidRPr="00320490">
        <w:rPr>
          <w:sz w:val="20"/>
          <w:szCs w:val="20"/>
        </w:rPr>
        <w:t xml:space="preserve"> </w:t>
      </w:r>
      <w:r w:rsidR="00697194" w:rsidRPr="00320490">
        <w:rPr>
          <w:sz w:val="20"/>
          <w:szCs w:val="20"/>
        </w:rPr>
        <w:tab/>
      </w:r>
      <w:r w:rsidR="00697194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</w:p>
    <w:p w14:paraId="0D1571BB" w14:textId="0C01E4AF" w:rsidR="00B731F8" w:rsidRPr="00320490" w:rsidRDefault="00697194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G</w:t>
      </w:r>
      <w:r w:rsidR="00A979D0" w:rsidRPr="00A66C22">
        <w:rPr>
          <w:i/>
          <w:sz w:val="20"/>
          <w:szCs w:val="20"/>
        </w:rPr>
        <w:t xml:space="preserve">ender </w:t>
      </w:r>
      <w:r w:rsidRPr="00A66C22">
        <w:rPr>
          <w:i/>
          <w:sz w:val="20"/>
          <w:szCs w:val="20"/>
        </w:rPr>
        <w:t>R</w:t>
      </w:r>
      <w:r w:rsidR="00A979D0" w:rsidRPr="00A66C22">
        <w:rPr>
          <w:i/>
          <w:sz w:val="20"/>
          <w:szCs w:val="20"/>
        </w:rPr>
        <w:t xml:space="preserve">elations </w:t>
      </w:r>
      <w:r w:rsidRPr="00A66C22">
        <w:rPr>
          <w:i/>
          <w:sz w:val="20"/>
          <w:szCs w:val="20"/>
        </w:rPr>
        <w:t>C</w:t>
      </w:r>
      <w:r w:rsidR="00A979D0" w:rsidRPr="00A66C22">
        <w:rPr>
          <w:i/>
          <w:sz w:val="20"/>
          <w:szCs w:val="20"/>
        </w:rPr>
        <w:t>enter</w:t>
      </w:r>
      <w:r w:rsidR="00B731F8" w:rsidRPr="00A66C22">
        <w:rPr>
          <w:i/>
          <w:sz w:val="20"/>
          <w:szCs w:val="20"/>
        </w:rPr>
        <w:t xml:space="preserve"> Commissioner</w:t>
      </w:r>
      <w:r w:rsidR="00EE2B40"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April 2015 – </w:t>
      </w:r>
      <w:r w:rsidR="00DA1953" w:rsidRPr="00320490">
        <w:rPr>
          <w:sz w:val="20"/>
          <w:szCs w:val="20"/>
        </w:rPr>
        <w:t>December 2016</w:t>
      </w:r>
    </w:p>
    <w:p w14:paraId="78E663E1" w14:textId="3FAED6DB" w:rsidR="00363BFC" w:rsidRPr="00320490" w:rsidRDefault="006014E0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Act</w:t>
      </w:r>
      <w:r w:rsidR="00F34119" w:rsidRPr="00320490">
        <w:rPr>
          <w:sz w:val="20"/>
          <w:szCs w:val="20"/>
        </w:rPr>
        <w:t>ed</w:t>
      </w:r>
      <w:r w:rsidR="00790F4A" w:rsidRPr="00320490">
        <w:rPr>
          <w:sz w:val="20"/>
          <w:szCs w:val="20"/>
        </w:rPr>
        <w:t xml:space="preserve"> as the</w:t>
      </w:r>
      <w:r w:rsidR="003B0FC3" w:rsidRPr="00320490">
        <w:rPr>
          <w:sz w:val="20"/>
          <w:szCs w:val="20"/>
        </w:rPr>
        <w:t xml:space="preserve"> official liaison between the residence hall and the </w:t>
      </w:r>
      <w:r w:rsidRPr="00320490">
        <w:rPr>
          <w:sz w:val="20"/>
          <w:szCs w:val="20"/>
        </w:rPr>
        <w:t>Gender Relations Center</w:t>
      </w:r>
      <w:r w:rsidR="003E5592" w:rsidRPr="00320490">
        <w:rPr>
          <w:sz w:val="20"/>
          <w:szCs w:val="20"/>
        </w:rPr>
        <w:t xml:space="preserve"> </w:t>
      </w:r>
    </w:p>
    <w:p w14:paraId="0AB8BFF8" w14:textId="31755BC3" w:rsidR="00B731F8" w:rsidRPr="00320490" w:rsidRDefault="00790F4A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Coordinate</w:t>
      </w:r>
      <w:r w:rsidR="00F34119" w:rsidRPr="00320490">
        <w:rPr>
          <w:sz w:val="20"/>
          <w:szCs w:val="20"/>
        </w:rPr>
        <w:t>d</w:t>
      </w:r>
      <w:r w:rsidR="003B0FC3" w:rsidRPr="00320490">
        <w:rPr>
          <w:sz w:val="20"/>
          <w:szCs w:val="20"/>
        </w:rPr>
        <w:t xml:space="preserve"> </w:t>
      </w:r>
      <w:r w:rsidR="00C406EE" w:rsidRPr="00320490">
        <w:rPr>
          <w:sz w:val="20"/>
          <w:szCs w:val="20"/>
        </w:rPr>
        <w:t>dorm wide</w:t>
      </w:r>
      <w:r w:rsidR="003B0FC3" w:rsidRPr="00320490">
        <w:rPr>
          <w:sz w:val="20"/>
          <w:szCs w:val="20"/>
        </w:rPr>
        <w:t xml:space="preserve"> events with the GRC to enable discussion concerning</w:t>
      </w:r>
      <w:r w:rsidR="003E5592" w:rsidRPr="00320490">
        <w:rPr>
          <w:sz w:val="20"/>
          <w:szCs w:val="20"/>
        </w:rPr>
        <w:t xml:space="preserve"> </w:t>
      </w:r>
      <w:r w:rsidR="003B0FC3" w:rsidRPr="00320490">
        <w:rPr>
          <w:sz w:val="20"/>
          <w:szCs w:val="20"/>
        </w:rPr>
        <w:t>gender issues on campus</w:t>
      </w:r>
    </w:p>
    <w:p w14:paraId="4C2FBD2A" w14:textId="7E4E1743" w:rsidR="00A064A3" w:rsidRPr="00320490" w:rsidRDefault="00461D57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Welcome Weekend, University of Notre Dame</w:t>
      </w:r>
      <w:r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</w:p>
    <w:p w14:paraId="355240B9" w14:textId="14DF53DD" w:rsidR="00461D57" w:rsidRPr="00320490" w:rsidRDefault="00A064A3" w:rsidP="00BD0108">
      <w:pPr>
        <w:spacing w:after="0" w:line="240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Student Ambassador</w:t>
      </w:r>
      <w:r w:rsidR="006014E0" w:rsidRPr="00320490">
        <w:rPr>
          <w:sz w:val="20"/>
          <w:szCs w:val="20"/>
        </w:rPr>
        <w:t xml:space="preserve">  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461D57" w:rsidRPr="00320490">
        <w:rPr>
          <w:sz w:val="20"/>
          <w:szCs w:val="20"/>
        </w:rPr>
        <w:t>April- August 2015</w:t>
      </w:r>
    </w:p>
    <w:p w14:paraId="50AED92C" w14:textId="4B58DAF1" w:rsidR="00A064A3" w:rsidRPr="00320490" w:rsidRDefault="00A979D0" w:rsidP="00E85E3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Led a </w:t>
      </w:r>
      <w:r w:rsidR="009062D0" w:rsidRPr="00320490">
        <w:rPr>
          <w:sz w:val="20"/>
          <w:szCs w:val="20"/>
        </w:rPr>
        <w:t>12-person</w:t>
      </w:r>
      <w:r w:rsidRPr="00320490">
        <w:rPr>
          <w:sz w:val="20"/>
          <w:szCs w:val="20"/>
        </w:rPr>
        <w:t xml:space="preserve"> team to arrange</w:t>
      </w:r>
      <w:r w:rsidR="00461D57" w:rsidRPr="00320490">
        <w:rPr>
          <w:sz w:val="20"/>
          <w:szCs w:val="20"/>
        </w:rPr>
        <w:t xml:space="preserve"> activities and </w:t>
      </w:r>
      <w:r w:rsidRPr="00320490">
        <w:rPr>
          <w:sz w:val="20"/>
          <w:szCs w:val="20"/>
        </w:rPr>
        <w:t xml:space="preserve">residence </w:t>
      </w:r>
      <w:r w:rsidR="00461D57" w:rsidRPr="00320490">
        <w:rPr>
          <w:sz w:val="20"/>
          <w:szCs w:val="20"/>
        </w:rPr>
        <w:t xml:space="preserve">hall programming events for first year students </w:t>
      </w:r>
    </w:p>
    <w:p w14:paraId="30D8BDA7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4" w:author="Daniel Schneiderman" w:date="2018-09-20T09:10:00Z"/>
          <w:sz w:val="20"/>
          <w:szCs w:val="20"/>
        </w:rPr>
      </w:pPr>
    </w:p>
    <w:p w14:paraId="685FEB96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Achievements</w:t>
      </w:r>
    </w:p>
    <w:p w14:paraId="539D6528" w14:textId="2A5C96E7" w:rsidR="003E6CAD" w:rsidRPr="00320490" w:rsidRDefault="003E6CA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French Honor Society, 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Spring 2018</w:t>
      </w:r>
    </w:p>
    <w:p w14:paraId="322DE36F" w14:textId="2C3C8072" w:rsidR="00B5614A" w:rsidRPr="00320490" w:rsidRDefault="009F7E64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Dean’s Honor List, </w:t>
      </w:r>
      <w:r w:rsidR="00CF250D" w:rsidRPr="00320490">
        <w:rPr>
          <w:sz w:val="20"/>
          <w:szCs w:val="20"/>
        </w:rPr>
        <w:t>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763D22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Fall 2014 – </w:t>
      </w:r>
      <w:r w:rsidR="004E299C" w:rsidRPr="00320490">
        <w:rPr>
          <w:sz w:val="20"/>
          <w:szCs w:val="20"/>
        </w:rPr>
        <w:t>Spring 2015</w:t>
      </w:r>
      <w:r w:rsidR="00CF250D" w:rsidRPr="00320490">
        <w:rPr>
          <w:sz w:val="20"/>
          <w:szCs w:val="20"/>
        </w:rPr>
        <w:t xml:space="preserve"> </w:t>
      </w:r>
    </w:p>
    <w:p w14:paraId="05F0882A" w14:textId="17F5E67C" w:rsidR="006F0984" w:rsidRDefault="00F00D28" w:rsidP="00C566B2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McLean High School</w:t>
      </w:r>
      <w:r w:rsidR="00956AE3" w:rsidRPr="00320490">
        <w:rPr>
          <w:sz w:val="20"/>
          <w:szCs w:val="20"/>
        </w:rPr>
        <w:t xml:space="preserve"> Jansen Memorial</w:t>
      </w:r>
      <w:r w:rsidRPr="00320490">
        <w:rPr>
          <w:sz w:val="20"/>
          <w:szCs w:val="20"/>
        </w:rPr>
        <w:t xml:space="preserve"> </w:t>
      </w:r>
      <w:r w:rsidR="00C14F28" w:rsidRPr="00320490">
        <w:rPr>
          <w:sz w:val="20"/>
          <w:szCs w:val="20"/>
        </w:rPr>
        <w:t xml:space="preserve">Love of French Scholarship Winner </w:t>
      </w:r>
      <w:r w:rsidR="00956AE3" w:rsidRPr="00320490">
        <w:rPr>
          <w:sz w:val="20"/>
          <w:szCs w:val="20"/>
        </w:rPr>
        <w:tab/>
      </w:r>
      <w:r w:rsidR="00956AE3" w:rsidRPr="00320490">
        <w:rPr>
          <w:sz w:val="20"/>
          <w:szCs w:val="20"/>
        </w:rPr>
        <w:tab/>
      </w:r>
      <w:r w:rsidR="0028789C" w:rsidRPr="00320490">
        <w:rPr>
          <w:sz w:val="20"/>
          <w:szCs w:val="20"/>
        </w:rPr>
        <w:t>May 2014</w:t>
      </w:r>
    </w:p>
    <w:p w14:paraId="4252B1BA" w14:textId="77777777" w:rsidR="00C566B2" w:rsidRPr="00320490" w:rsidRDefault="00C566B2" w:rsidP="00C566B2">
      <w:pPr>
        <w:spacing w:after="0" w:line="264" w:lineRule="auto"/>
        <w:rPr>
          <w:ins w:id="5" w:author="Daniel Schneiderman" w:date="2018-09-20T09:10:00Z"/>
          <w:sz w:val="20"/>
          <w:szCs w:val="20"/>
        </w:rPr>
      </w:pPr>
    </w:p>
    <w:p w14:paraId="0559B2A5" w14:textId="77777777" w:rsidR="00D02CB3" w:rsidRPr="00811CDE" w:rsidRDefault="00D02CB3" w:rsidP="00575C11">
      <w:pPr>
        <w:pBdr>
          <w:bottom w:val="single" w:sz="6" w:space="1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Activities</w:t>
      </w:r>
    </w:p>
    <w:p w14:paraId="3ECE8026" w14:textId="4D8D63F7" w:rsidR="00D02CB3" w:rsidRPr="00320490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Human Development Conference Planning Committee</w:t>
      </w:r>
      <w:r w:rsidR="00B5614A" w:rsidRPr="00320490">
        <w:rPr>
          <w:sz w:val="20"/>
          <w:szCs w:val="20"/>
        </w:rPr>
        <w:t>,</w:t>
      </w:r>
      <w:r w:rsidR="004775D0" w:rsidRPr="00320490">
        <w:rPr>
          <w:sz w:val="20"/>
          <w:szCs w:val="20"/>
        </w:rPr>
        <w:t xml:space="preserve"> </w:t>
      </w:r>
      <w:r w:rsidR="00D07A0E" w:rsidRPr="00320490">
        <w:rPr>
          <w:sz w:val="20"/>
          <w:szCs w:val="20"/>
        </w:rPr>
        <w:t>University of</w:t>
      </w:r>
      <w:r w:rsidR="009F7E64" w:rsidRPr="00320490">
        <w:rPr>
          <w:sz w:val="20"/>
          <w:szCs w:val="20"/>
        </w:rPr>
        <w:t xml:space="preserve"> Notre Dame</w:t>
      </w:r>
      <w:r w:rsidR="009F7E64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 xml:space="preserve">September 2015 – </w:t>
      </w:r>
      <w:r w:rsidR="003E6CAD" w:rsidRPr="00320490">
        <w:rPr>
          <w:sz w:val="20"/>
          <w:szCs w:val="20"/>
        </w:rPr>
        <w:t>May 2018</w:t>
      </w:r>
      <w:r w:rsidR="00D02CB3" w:rsidRPr="00320490">
        <w:rPr>
          <w:sz w:val="20"/>
          <w:szCs w:val="20"/>
        </w:rPr>
        <w:t xml:space="preserve"> </w:t>
      </w:r>
    </w:p>
    <w:p w14:paraId="0C08BFA9" w14:textId="1FDCCF44" w:rsidR="004C38B1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Secretary</w:t>
      </w:r>
      <w:r w:rsidR="004C38B1" w:rsidRPr="00320490">
        <w:rPr>
          <w:sz w:val="20"/>
          <w:szCs w:val="20"/>
        </w:rPr>
        <w:t xml:space="preserve">, </w:t>
      </w:r>
      <w:r w:rsidR="003B0FC3" w:rsidRPr="00320490">
        <w:rPr>
          <w:sz w:val="20"/>
          <w:szCs w:val="20"/>
        </w:rPr>
        <w:t>French Club</w:t>
      </w:r>
      <w:r w:rsidR="00B5614A" w:rsidRPr="00320490">
        <w:rPr>
          <w:sz w:val="20"/>
          <w:szCs w:val="20"/>
        </w:rPr>
        <w:t xml:space="preserve">, </w:t>
      </w:r>
      <w:r w:rsidR="009F7E64" w:rsidRPr="00320490">
        <w:rPr>
          <w:sz w:val="20"/>
          <w:szCs w:val="20"/>
        </w:rPr>
        <w:t>University of Notre Dame</w:t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>September</w:t>
      </w:r>
      <w:r w:rsidR="003E6CAD" w:rsidRPr="00320490">
        <w:rPr>
          <w:sz w:val="20"/>
          <w:szCs w:val="20"/>
        </w:rPr>
        <w:t xml:space="preserve"> 2014 – May 2016</w:t>
      </w:r>
    </w:p>
    <w:p w14:paraId="5AD38896" w14:textId="084CBE03" w:rsidR="00046A76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Member, Student Consultants for Non-Profit Organizations, University of Notre Dame </w:t>
      </w:r>
      <w:r w:rsidRPr="00320490">
        <w:rPr>
          <w:sz w:val="20"/>
          <w:szCs w:val="20"/>
        </w:rPr>
        <w:tab/>
        <w:t>April 2016</w:t>
      </w:r>
      <w:r w:rsidR="003E6CAD" w:rsidRPr="00320490">
        <w:rPr>
          <w:sz w:val="20"/>
          <w:szCs w:val="20"/>
        </w:rPr>
        <w:t>- May 2017</w:t>
      </w:r>
      <w:r w:rsidR="004C38B1" w:rsidRPr="00320490">
        <w:rPr>
          <w:sz w:val="20"/>
          <w:szCs w:val="20"/>
        </w:rPr>
        <w:t xml:space="preserve"> </w:t>
      </w:r>
    </w:p>
    <w:p w14:paraId="77A45439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6" w:author="Daniel Schneiderman" w:date="2018-09-20T09:10:00Z"/>
          <w:sz w:val="20"/>
          <w:szCs w:val="20"/>
        </w:rPr>
      </w:pPr>
    </w:p>
    <w:p w14:paraId="0ACEC563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Skills</w:t>
      </w:r>
    </w:p>
    <w:p w14:paraId="4EB65735" w14:textId="5D44EB75" w:rsidR="00363BFC" w:rsidRPr="00320490" w:rsidRDefault="00363BFC" w:rsidP="00575C11">
      <w:pPr>
        <w:tabs>
          <w:tab w:val="left" w:pos="4950"/>
        </w:tabs>
        <w:spacing w:after="0" w:line="264" w:lineRule="auto"/>
        <w:outlineLvl w:val="0"/>
        <w:rPr>
          <w:sz w:val="20"/>
          <w:szCs w:val="20"/>
        </w:rPr>
      </w:pPr>
      <w:r w:rsidRPr="00320490">
        <w:rPr>
          <w:sz w:val="20"/>
          <w:szCs w:val="20"/>
        </w:rPr>
        <w:t xml:space="preserve">Technology: </w:t>
      </w:r>
      <w:r w:rsidR="00A17995" w:rsidRPr="00320490">
        <w:rPr>
          <w:sz w:val="20"/>
          <w:szCs w:val="20"/>
        </w:rPr>
        <w:t>Proficient in</w:t>
      </w:r>
      <w:r w:rsidR="00B06033" w:rsidRPr="00320490">
        <w:rPr>
          <w:sz w:val="20"/>
          <w:szCs w:val="20"/>
        </w:rPr>
        <w:t xml:space="preserve"> </w:t>
      </w:r>
      <w:r w:rsidR="00CF250D" w:rsidRPr="00320490">
        <w:rPr>
          <w:sz w:val="20"/>
          <w:szCs w:val="20"/>
        </w:rPr>
        <w:t>Micros</w:t>
      </w:r>
      <w:r w:rsidR="00B06033" w:rsidRPr="00320490">
        <w:rPr>
          <w:sz w:val="20"/>
          <w:szCs w:val="20"/>
        </w:rPr>
        <w:t xml:space="preserve">oft </w:t>
      </w:r>
      <w:r w:rsidRPr="00320490">
        <w:rPr>
          <w:sz w:val="20"/>
          <w:szCs w:val="20"/>
        </w:rPr>
        <w:t>Word, PowerPoint,</w:t>
      </w:r>
      <w:r w:rsidR="00B06033" w:rsidRPr="00320490">
        <w:rPr>
          <w:sz w:val="20"/>
          <w:szCs w:val="20"/>
        </w:rPr>
        <w:t xml:space="preserve"> Excel</w:t>
      </w:r>
      <w:r w:rsidRPr="00320490">
        <w:rPr>
          <w:sz w:val="20"/>
          <w:szCs w:val="20"/>
        </w:rPr>
        <w:t xml:space="preserve">, and Stata </w:t>
      </w:r>
    </w:p>
    <w:p w14:paraId="53D8FB42" w14:textId="462BF069" w:rsidR="00C152F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Language: Conversationally Fluent </w:t>
      </w:r>
      <w:r w:rsidR="00AF54D7" w:rsidRPr="00320490">
        <w:rPr>
          <w:sz w:val="20"/>
          <w:szCs w:val="20"/>
        </w:rPr>
        <w:t xml:space="preserve">in French </w:t>
      </w:r>
    </w:p>
    <w:p w14:paraId="5F9ED331" w14:textId="77777777" w:rsidR="00A66C22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4CB6B46" w14:textId="77777777" w:rsidR="00A66C22" w:rsidRPr="00320490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sectPr w:rsidR="00A66C22" w:rsidRPr="00320490" w:rsidSect="009126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44B44" w14:textId="77777777" w:rsidR="00A87BCD" w:rsidRDefault="00A87BCD" w:rsidP="00BD2820">
      <w:pPr>
        <w:spacing w:after="0" w:line="240" w:lineRule="auto"/>
      </w:pPr>
      <w:r>
        <w:separator/>
      </w:r>
    </w:p>
  </w:endnote>
  <w:endnote w:type="continuationSeparator" w:id="0">
    <w:p w14:paraId="45CD5DCF" w14:textId="77777777" w:rsidR="00A87BCD" w:rsidRDefault="00A87BCD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826E0" w14:textId="77777777" w:rsidR="00A87BCD" w:rsidRDefault="00A87BCD" w:rsidP="00BD2820">
      <w:pPr>
        <w:spacing w:after="0" w:line="240" w:lineRule="auto"/>
      </w:pPr>
      <w:r>
        <w:separator/>
      </w:r>
    </w:p>
  </w:footnote>
  <w:footnote w:type="continuationSeparator" w:id="0">
    <w:p w14:paraId="6E1BC8CA" w14:textId="77777777" w:rsidR="00A87BCD" w:rsidRDefault="00A87BCD" w:rsidP="00B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6674" w14:textId="314DC829" w:rsidR="006F0984" w:rsidRDefault="006F0984" w:rsidP="000109FB">
    <w:pPr>
      <w:pStyle w:val="Header"/>
      <w:jc w:val="center"/>
      <w:rPr>
        <w:b/>
      </w:rPr>
    </w:pPr>
    <w:r>
      <w:rPr>
        <w:b/>
      </w:rPr>
      <w:t>Zachary Spahr</w:t>
    </w:r>
  </w:p>
  <w:p w14:paraId="1D944AF0" w14:textId="5D0B919B" w:rsidR="006F0984" w:rsidRPr="000109FB" w:rsidRDefault="006F0984" w:rsidP="000109FB">
    <w:pPr>
      <w:pStyle w:val="Header"/>
      <w:jc w:val="center"/>
    </w:pPr>
    <w:r>
      <w:t>1958 Massachusetts Avenue, Mclean VA 22101</w:t>
    </w:r>
  </w:p>
  <w:p w14:paraId="781DFBB2" w14:textId="7FC136BF" w:rsidR="006F0984" w:rsidRPr="006F0984" w:rsidRDefault="00A87BCD" w:rsidP="000109FB">
    <w:pPr>
      <w:pStyle w:val="Header"/>
      <w:jc w:val="center"/>
    </w:pPr>
    <w:hyperlink r:id="rId1" w:history="1">
      <w:r w:rsidR="006F0984" w:rsidRPr="00BC6F15">
        <w:rPr>
          <w:rStyle w:val="Hyperlink"/>
        </w:rPr>
        <w:t>zachtspahr@gmail.com</w:t>
      </w:r>
    </w:hyperlink>
    <w:r w:rsidR="006F0984">
      <w:t xml:space="preserve"> or 703-678-1899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99A3125"/>
    <w:multiLevelType w:val="hybridMultilevel"/>
    <w:tmpl w:val="F9444A48"/>
    <w:lvl w:ilvl="0" w:tplc="9AE25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3D5E"/>
    <w:multiLevelType w:val="hybridMultilevel"/>
    <w:tmpl w:val="942A90C0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38F4FD5"/>
    <w:multiLevelType w:val="hybridMultilevel"/>
    <w:tmpl w:val="DAAEC94A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C3C1A9F"/>
    <w:multiLevelType w:val="hybridMultilevel"/>
    <w:tmpl w:val="B5424D86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chary Spahr">
    <w15:presenceInfo w15:providerId="None" w15:userId="Zachary Spahr"/>
  </w15:person>
  <w15:person w15:author="Daniel Schneiderman">
    <w15:presenceInfo w15:providerId="AD" w15:userId="S-1-5-21-2083025412-3318924733-2704422291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D"/>
    <w:rsid w:val="00002C50"/>
    <w:rsid w:val="000109FB"/>
    <w:rsid w:val="00020968"/>
    <w:rsid w:val="000229C8"/>
    <w:rsid w:val="000344D6"/>
    <w:rsid w:val="00044825"/>
    <w:rsid w:val="00046A76"/>
    <w:rsid w:val="00065EF9"/>
    <w:rsid w:val="00097F5F"/>
    <w:rsid w:val="000C2408"/>
    <w:rsid w:val="000C701B"/>
    <w:rsid w:val="000F3EFB"/>
    <w:rsid w:val="001223D6"/>
    <w:rsid w:val="001334CB"/>
    <w:rsid w:val="00175F26"/>
    <w:rsid w:val="001B1C43"/>
    <w:rsid w:val="00207C38"/>
    <w:rsid w:val="002123DB"/>
    <w:rsid w:val="00225281"/>
    <w:rsid w:val="002524A3"/>
    <w:rsid w:val="002612D9"/>
    <w:rsid w:val="00277EE3"/>
    <w:rsid w:val="0028789C"/>
    <w:rsid w:val="0029295D"/>
    <w:rsid w:val="00296B04"/>
    <w:rsid w:val="002C79E2"/>
    <w:rsid w:val="002F6077"/>
    <w:rsid w:val="00300F09"/>
    <w:rsid w:val="00320490"/>
    <w:rsid w:val="00331844"/>
    <w:rsid w:val="00336A69"/>
    <w:rsid w:val="00363BFC"/>
    <w:rsid w:val="003658AE"/>
    <w:rsid w:val="0037514F"/>
    <w:rsid w:val="003A7CDD"/>
    <w:rsid w:val="003B0FC3"/>
    <w:rsid w:val="003D3750"/>
    <w:rsid w:val="003E5592"/>
    <w:rsid w:val="003E6CAD"/>
    <w:rsid w:val="00410477"/>
    <w:rsid w:val="00412F62"/>
    <w:rsid w:val="004233BD"/>
    <w:rsid w:val="004255F7"/>
    <w:rsid w:val="00432474"/>
    <w:rsid w:val="004344D4"/>
    <w:rsid w:val="004372F2"/>
    <w:rsid w:val="0045436D"/>
    <w:rsid w:val="00461D57"/>
    <w:rsid w:val="00465518"/>
    <w:rsid w:val="00472C8D"/>
    <w:rsid w:val="004760EA"/>
    <w:rsid w:val="004775D0"/>
    <w:rsid w:val="00481CBB"/>
    <w:rsid w:val="00483AE1"/>
    <w:rsid w:val="004A1E1C"/>
    <w:rsid w:val="004A5805"/>
    <w:rsid w:val="004B76BC"/>
    <w:rsid w:val="004C38B1"/>
    <w:rsid w:val="004C7AB8"/>
    <w:rsid w:val="004E299C"/>
    <w:rsid w:val="00512A94"/>
    <w:rsid w:val="005379F4"/>
    <w:rsid w:val="00562CB7"/>
    <w:rsid w:val="00575C11"/>
    <w:rsid w:val="00585533"/>
    <w:rsid w:val="005B27EB"/>
    <w:rsid w:val="005F5F81"/>
    <w:rsid w:val="006014E0"/>
    <w:rsid w:val="006121CC"/>
    <w:rsid w:val="00635CB3"/>
    <w:rsid w:val="0063758E"/>
    <w:rsid w:val="006405BA"/>
    <w:rsid w:val="0064404D"/>
    <w:rsid w:val="00670E9A"/>
    <w:rsid w:val="00683508"/>
    <w:rsid w:val="00697194"/>
    <w:rsid w:val="006F0984"/>
    <w:rsid w:val="0072243B"/>
    <w:rsid w:val="00741F3C"/>
    <w:rsid w:val="00757E32"/>
    <w:rsid w:val="00763D22"/>
    <w:rsid w:val="00790F4A"/>
    <w:rsid w:val="007935F2"/>
    <w:rsid w:val="007B041C"/>
    <w:rsid w:val="007B698F"/>
    <w:rsid w:val="007E1708"/>
    <w:rsid w:val="007E2593"/>
    <w:rsid w:val="007F0BDE"/>
    <w:rsid w:val="00807213"/>
    <w:rsid w:val="00811CDE"/>
    <w:rsid w:val="00831D9C"/>
    <w:rsid w:val="00851664"/>
    <w:rsid w:val="00851B95"/>
    <w:rsid w:val="008622FE"/>
    <w:rsid w:val="00870A38"/>
    <w:rsid w:val="008A27D9"/>
    <w:rsid w:val="008A3045"/>
    <w:rsid w:val="008D156D"/>
    <w:rsid w:val="008E0FBD"/>
    <w:rsid w:val="008F3E30"/>
    <w:rsid w:val="008F4CA9"/>
    <w:rsid w:val="009062D0"/>
    <w:rsid w:val="00912634"/>
    <w:rsid w:val="009138FD"/>
    <w:rsid w:val="00916EF1"/>
    <w:rsid w:val="00934999"/>
    <w:rsid w:val="00956AE3"/>
    <w:rsid w:val="009674C1"/>
    <w:rsid w:val="009A5E10"/>
    <w:rsid w:val="009A7D85"/>
    <w:rsid w:val="009C3CDC"/>
    <w:rsid w:val="009D181E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55BAC"/>
    <w:rsid w:val="00A56485"/>
    <w:rsid w:val="00A66C22"/>
    <w:rsid w:val="00A7347A"/>
    <w:rsid w:val="00A87BCD"/>
    <w:rsid w:val="00A979D0"/>
    <w:rsid w:val="00AB22C5"/>
    <w:rsid w:val="00AB3DD8"/>
    <w:rsid w:val="00AB47B5"/>
    <w:rsid w:val="00AE369B"/>
    <w:rsid w:val="00AF4FDE"/>
    <w:rsid w:val="00AF54D7"/>
    <w:rsid w:val="00B05540"/>
    <w:rsid w:val="00B06033"/>
    <w:rsid w:val="00B10C5B"/>
    <w:rsid w:val="00B407DF"/>
    <w:rsid w:val="00B420D5"/>
    <w:rsid w:val="00B5614A"/>
    <w:rsid w:val="00B731F8"/>
    <w:rsid w:val="00B81B0F"/>
    <w:rsid w:val="00B8229D"/>
    <w:rsid w:val="00BB3B61"/>
    <w:rsid w:val="00BC4B15"/>
    <w:rsid w:val="00BD0108"/>
    <w:rsid w:val="00BD2820"/>
    <w:rsid w:val="00BE2D61"/>
    <w:rsid w:val="00BE4CB4"/>
    <w:rsid w:val="00C12AB6"/>
    <w:rsid w:val="00C14F28"/>
    <w:rsid w:val="00C152F3"/>
    <w:rsid w:val="00C406EE"/>
    <w:rsid w:val="00C40979"/>
    <w:rsid w:val="00C46C74"/>
    <w:rsid w:val="00C4794B"/>
    <w:rsid w:val="00C566B2"/>
    <w:rsid w:val="00C62E1E"/>
    <w:rsid w:val="00C67F9A"/>
    <w:rsid w:val="00C80694"/>
    <w:rsid w:val="00C90F39"/>
    <w:rsid w:val="00CD36CC"/>
    <w:rsid w:val="00CF250D"/>
    <w:rsid w:val="00D02CB3"/>
    <w:rsid w:val="00D07A0E"/>
    <w:rsid w:val="00D13E86"/>
    <w:rsid w:val="00D54758"/>
    <w:rsid w:val="00D604E1"/>
    <w:rsid w:val="00D63BCC"/>
    <w:rsid w:val="00D650AB"/>
    <w:rsid w:val="00D704FA"/>
    <w:rsid w:val="00D75B0C"/>
    <w:rsid w:val="00D9074B"/>
    <w:rsid w:val="00DA1953"/>
    <w:rsid w:val="00DB268C"/>
    <w:rsid w:val="00DD2BB7"/>
    <w:rsid w:val="00DD4510"/>
    <w:rsid w:val="00DF0A3F"/>
    <w:rsid w:val="00DF2A84"/>
    <w:rsid w:val="00E0586B"/>
    <w:rsid w:val="00E37E28"/>
    <w:rsid w:val="00E7337E"/>
    <w:rsid w:val="00E8365A"/>
    <w:rsid w:val="00E85E3C"/>
    <w:rsid w:val="00EC5950"/>
    <w:rsid w:val="00EC646E"/>
    <w:rsid w:val="00ED20CB"/>
    <w:rsid w:val="00ED2DF4"/>
    <w:rsid w:val="00EE2B40"/>
    <w:rsid w:val="00F00D28"/>
    <w:rsid w:val="00F12B28"/>
    <w:rsid w:val="00F34119"/>
    <w:rsid w:val="00F3586B"/>
    <w:rsid w:val="00F52654"/>
    <w:rsid w:val="00F71311"/>
    <w:rsid w:val="00F87CDC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9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tspah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238B856-AFEF-CB4B-8B50-C5DFFE4A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2351</Characters>
  <Application>Microsoft Macintosh Word</Application>
  <DocSecurity>0</DocSecurity>
  <Lines>36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2</cp:revision>
  <cp:lastPrinted>2018-09-26T02:39:00Z</cp:lastPrinted>
  <dcterms:created xsi:type="dcterms:W3CDTF">2018-12-20T21:43:00Z</dcterms:created>
  <dcterms:modified xsi:type="dcterms:W3CDTF">2018-12-20T21:43:00Z</dcterms:modified>
</cp:coreProperties>
</file>