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39F573" w14:textId="010BA8E0" w:rsidR="00C40979" w:rsidRPr="00320490" w:rsidRDefault="009C3CDC" w:rsidP="00575C11">
      <w:pPr>
        <w:pBdr>
          <w:bottom w:val="single" w:sz="6" w:space="0" w:color="auto"/>
        </w:pBdr>
        <w:spacing w:after="0" w:line="264" w:lineRule="auto"/>
        <w:outlineLvl w:val="0"/>
        <w:rPr>
          <w:b/>
          <w:sz w:val="20"/>
          <w:szCs w:val="20"/>
        </w:rPr>
      </w:pPr>
      <w:r w:rsidRPr="00320490">
        <w:rPr>
          <w:b/>
          <w:sz w:val="20"/>
          <w:szCs w:val="20"/>
        </w:rPr>
        <w:t>EDUCATION</w:t>
      </w:r>
    </w:p>
    <w:p w14:paraId="22E0709A" w14:textId="5F5C495A" w:rsidR="00C40979" w:rsidRPr="00320490" w:rsidRDefault="00DB268C" w:rsidP="001223D6">
      <w:pPr>
        <w:tabs>
          <w:tab w:val="left" w:pos="7020"/>
        </w:tabs>
        <w:spacing w:after="0" w:line="264" w:lineRule="auto"/>
        <w:ind w:hanging="180"/>
        <w:rPr>
          <w:sz w:val="20"/>
          <w:szCs w:val="20"/>
        </w:rPr>
      </w:pPr>
      <w:r w:rsidRPr="00320490">
        <w:rPr>
          <w:sz w:val="20"/>
          <w:szCs w:val="20"/>
        </w:rPr>
        <w:t xml:space="preserve">  </w:t>
      </w:r>
      <w:r w:rsidR="00320490">
        <w:rPr>
          <w:sz w:val="20"/>
          <w:szCs w:val="20"/>
        </w:rPr>
        <w:t xml:space="preserve"> </w:t>
      </w:r>
      <w:r w:rsidR="00FC39BA" w:rsidRPr="00D13E86">
        <w:rPr>
          <w:b/>
          <w:sz w:val="20"/>
          <w:szCs w:val="20"/>
        </w:rPr>
        <w:t>University of Notre Dame</w:t>
      </w:r>
      <w:r w:rsidR="00097F5F" w:rsidRPr="00320490">
        <w:rPr>
          <w:sz w:val="20"/>
          <w:szCs w:val="20"/>
        </w:rPr>
        <w:tab/>
      </w:r>
      <w:r w:rsidR="00AF54D7" w:rsidRPr="00320490">
        <w:rPr>
          <w:sz w:val="20"/>
          <w:szCs w:val="20"/>
        </w:rPr>
        <w:t>Notre Dame, IN</w:t>
      </w:r>
      <w:r w:rsidR="00B731F8" w:rsidRPr="00320490">
        <w:rPr>
          <w:sz w:val="20"/>
          <w:szCs w:val="20"/>
        </w:rPr>
        <w:tab/>
      </w:r>
    </w:p>
    <w:p w14:paraId="0B514D5A" w14:textId="09E6532A" w:rsidR="00AF54D7" w:rsidRPr="00320490" w:rsidRDefault="00AF54D7" w:rsidP="006014E0">
      <w:pPr>
        <w:spacing w:after="0" w:line="264" w:lineRule="auto"/>
        <w:rPr>
          <w:sz w:val="20"/>
          <w:szCs w:val="20"/>
        </w:rPr>
      </w:pPr>
      <w:r w:rsidRPr="00320490">
        <w:rPr>
          <w:sz w:val="20"/>
          <w:szCs w:val="20"/>
        </w:rPr>
        <w:t>B</w:t>
      </w:r>
      <w:r w:rsidR="009C3CDC" w:rsidRPr="00320490">
        <w:rPr>
          <w:sz w:val="20"/>
          <w:szCs w:val="20"/>
        </w:rPr>
        <w:t>A, International Economics and Political Science</w:t>
      </w:r>
      <w:r w:rsidR="009C3CDC" w:rsidRPr="00320490">
        <w:rPr>
          <w:sz w:val="20"/>
          <w:szCs w:val="20"/>
        </w:rPr>
        <w:tab/>
      </w:r>
      <w:r w:rsidR="009C3CDC" w:rsidRPr="00320490">
        <w:rPr>
          <w:sz w:val="20"/>
          <w:szCs w:val="20"/>
        </w:rPr>
        <w:tab/>
      </w:r>
      <w:r w:rsidR="009C3CDC" w:rsidRPr="00320490">
        <w:rPr>
          <w:sz w:val="20"/>
          <w:szCs w:val="20"/>
        </w:rPr>
        <w:tab/>
      </w:r>
      <w:r w:rsidR="009C3CDC" w:rsidRPr="00320490">
        <w:rPr>
          <w:sz w:val="20"/>
          <w:szCs w:val="20"/>
        </w:rPr>
        <w:tab/>
        <w:t xml:space="preserve">            </w:t>
      </w:r>
      <w:r w:rsidRPr="00320490">
        <w:rPr>
          <w:sz w:val="20"/>
          <w:szCs w:val="20"/>
        </w:rPr>
        <w:t>May 2018</w:t>
      </w:r>
    </w:p>
    <w:p w14:paraId="3A1D2E4E" w14:textId="39FA996E" w:rsidR="00D704FA" w:rsidRPr="00320490" w:rsidRDefault="00EC5950" w:rsidP="006014E0">
      <w:pPr>
        <w:spacing w:after="0" w:line="264" w:lineRule="auto"/>
        <w:rPr>
          <w:sz w:val="20"/>
          <w:szCs w:val="20"/>
        </w:rPr>
      </w:pPr>
      <w:r w:rsidRPr="00320490">
        <w:rPr>
          <w:sz w:val="20"/>
          <w:szCs w:val="20"/>
        </w:rPr>
        <w:t>GPA: 3.57</w:t>
      </w:r>
      <w:r w:rsidR="006014E0" w:rsidRPr="00320490">
        <w:rPr>
          <w:sz w:val="20"/>
          <w:szCs w:val="20"/>
        </w:rPr>
        <w:t>/4.0</w:t>
      </w:r>
      <w:r w:rsidR="005B27EB" w:rsidRPr="00320490">
        <w:rPr>
          <w:sz w:val="20"/>
          <w:szCs w:val="20"/>
        </w:rPr>
        <w:t>0</w:t>
      </w:r>
    </w:p>
    <w:p w14:paraId="68C2139F" w14:textId="22798CF2" w:rsidR="00097F5F" w:rsidRPr="00320490" w:rsidRDefault="00DB268C" w:rsidP="001223D6">
      <w:pPr>
        <w:tabs>
          <w:tab w:val="left" w:pos="7020"/>
        </w:tabs>
        <w:spacing w:after="0" w:line="264" w:lineRule="auto"/>
        <w:ind w:hanging="180"/>
        <w:rPr>
          <w:sz w:val="20"/>
          <w:szCs w:val="20"/>
        </w:rPr>
      </w:pPr>
      <w:r w:rsidRPr="00320490">
        <w:rPr>
          <w:sz w:val="20"/>
          <w:szCs w:val="20"/>
        </w:rPr>
        <w:t xml:space="preserve">   </w:t>
      </w:r>
      <w:r w:rsidR="008D156D" w:rsidRPr="00D13E86">
        <w:rPr>
          <w:b/>
          <w:sz w:val="20"/>
          <w:szCs w:val="20"/>
          <w:lang w:val="fr-FR"/>
        </w:rPr>
        <w:t>Centre International D’études Françaises</w:t>
      </w:r>
      <w:r w:rsidR="00097F5F" w:rsidRPr="00320490">
        <w:rPr>
          <w:sz w:val="20"/>
          <w:szCs w:val="20"/>
        </w:rPr>
        <w:tab/>
        <w:t xml:space="preserve"> </w:t>
      </w:r>
      <w:r w:rsidR="008D156D" w:rsidRPr="00320490">
        <w:rPr>
          <w:sz w:val="20"/>
          <w:szCs w:val="20"/>
        </w:rPr>
        <w:t>Angers, France</w:t>
      </w:r>
    </w:p>
    <w:p w14:paraId="37545ECF" w14:textId="303C170E" w:rsidR="00DB268C" w:rsidRPr="00320490" w:rsidRDefault="006014E0" w:rsidP="004A5805">
      <w:pPr>
        <w:tabs>
          <w:tab w:val="left" w:pos="720"/>
          <w:tab w:val="left" w:pos="7020"/>
        </w:tabs>
        <w:spacing w:after="0" w:line="264" w:lineRule="auto"/>
        <w:ind w:hanging="180"/>
        <w:rPr>
          <w:sz w:val="20"/>
          <w:szCs w:val="20"/>
        </w:rPr>
      </w:pPr>
      <w:r w:rsidRPr="00320490">
        <w:rPr>
          <w:sz w:val="20"/>
          <w:szCs w:val="20"/>
        </w:rPr>
        <w:tab/>
      </w:r>
      <w:r w:rsidR="008D156D" w:rsidRPr="00320490">
        <w:rPr>
          <w:sz w:val="20"/>
          <w:szCs w:val="20"/>
        </w:rPr>
        <w:t>Level B.2 University Diploma in Language and Culture</w:t>
      </w:r>
      <w:r w:rsidR="008D156D" w:rsidRPr="00320490">
        <w:rPr>
          <w:sz w:val="20"/>
          <w:szCs w:val="20"/>
        </w:rPr>
        <w:tab/>
        <w:t xml:space="preserve"> June 2017</w:t>
      </w:r>
    </w:p>
    <w:p w14:paraId="758003C2" w14:textId="77777777" w:rsidR="009C3CDC" w:rsidRPr="00320490" w:rsidRDefault="009C3CDC" w:rsidP="00BD0108">
      <w:pPr>
        <w:pBdr>
          <w:bottom w:val="single" w:sz="6" w:space="0" w:color="auto"/>
        </w:pBdr>
        <w:spacing w:after="0" w:line="264" w:lineRule="auto"/>
        <w:rPr>
          <w:sz w:val="20"/>
          <w:szCs w:val="20"/>
        </w:rPr>
      </w:pPr>
    </w:p>
    <w:p w14:paraId="014FDAAB" w14:textId="64BF6953" w:rsidR="00FB4F5A" w:rsidRPr="00320490" w:rsidRDefault="009C3CDC" w:rsidP="00575C11">
      <w:pPr>
        <w:pBdr>
          <w:bottom w:val="single" w:sz="6" w:space="0" w:color="auto"/>
        </w:pBdr>
        <w:spacing w:after="0" w:line="264" w:lineRule="auto"/>
        <w:outlineLvl w:val="0"/>
        <w:rPr>
          <w:b/>
          <w:sz w:val="20"/>
          <w:szCs w:val="20"/>
        </w:rPr>
      </w:pPr>
      <w:r w:rsidRPr="00320490">
        <w:rPr>
          <w:b/>
          <w:sz w:val="20"/>
          <w:szCs w:val="20"/>
        </w:rPr>
        <w:t xml:space="preserve">Work </w:t>
      </w:r>
      <w:r w:rsidR="00FB4F5A" w:rsidRPr="00320490">
        <w:rPr>
          <w:b/>
          <w:sz w:val="20"/>
          <w:szCs w:val="20"/>
        </w:rPr>
        <w:t xml:space="preserve">Experience </w:t>
      </w:r>
      <w:r w:rsidR="00FB4F5A" w:rsidRPr="00320490">
        <w:rPr>
          <w:b/>
          <w:sz w:val="20"/>
          <w:szCs w:val="20"/>
        </w:rPr>
        <w:tab/>
      </w:r>
    </w:p>
    <w:p w14:paraId="1FFFDEEF" w14:textId="751BCA8F" w:rsidR="004A5805" w:rsidRPr="00320490" w:rsidRDefault="004A5805" w:rsidP="00BD0108">
      <w:pPr>
        <w:spacing w:after="0" w:line="264" w:lineRule="auto"/>
        <w:rPr>
          <w:color w:val="262626" w:themeColor="text1" w:themeTint="D9"/>
          <w:sz w:val="20"/>
          <w:szCs w:val="20"/>
        </w:rPr>
      </w:pPr>
      <w:r w:rsidRPr="00D13E86">
        <w:rPr>
          <w:b/>
          <w:color w:val="262626" w:themeColor="text1" w:themeTint="D9"/>
          <w:sz w:val="20"/>
          <w:szCs w:val="20"/>
        </w:rPr>
        <w:t>Think Virginia</w:t>
      </w:r>
      <w:r w:rsidRPr="00320490">
        <w:rPr>
          <w:color w:val="262626" w:themeColor="text1" w:themeTint="D9"/>
          <w:sz w:val="20"/>
          <w:szCs w:val="20"/>
        </w:rPr>
        <w:t xml:space="preserve"> </w:t>
      </w:r>
      <w:r w:rsidRPr="00320490">
        <w:rPr>
          <w:color w:val="262626" w:themeColor="text1" w:themeTint="D9"/>
          <w:sz w:val="20"/>
          <w:szCs w:val="20"/>
        </w:rPr>
        <w:tab/>
      </w:r>
      <w:r w:rsidRPr="00320490">
        <w:rPr>
          <w:color w:val="262626" w:themeColor="text1" w:themeTint="D9"/>
          <w:sz w:val="20"/>
          <w:szCs w:val="20"/>
        </w:rPr>
        <w:tab/>
      </w:r>
      <w:r w:rsidRPr="00320490">
        <w:rPr>
          <w:color w:val="262626" w:themeColor="text1" w:themeTint="D9"/>
          <w:sz w:val="20"/>
          <w:szCs w:val="20"/>
        </w:rPr>
        <w:tab/>
      </w:r>
      <w:r w:rsidRPr="00320490">
        <w:rPr>
          <w:color w:val="262626" w:themeColor="text1" w:themeTint="D9"/>
          <w:sz w:val="20"/>
          <w:szCs w:val="20"/>
        </w:rPr>
        <w:tab/>
      </w:r>
      <w:r w:rsidRPr="00320490">
        <w:rPr>
          <w:color w:val="262626" w:themeColor="text1" w:themeTint="D9"/>
          <w:sz w:val="20"/>
          <w:szCs w:val="20"/>
        </w:rPr>
        <w:tab/>
      </w:r>
      <w:r w:rsidRPr="00320490">
        <w:rPr>
          <w:color w:val="262626" w:themeColor="text1" w:themeTint="D9"/>
          <w:sz w:val="20"/>
          <w:szCs w:val="20"/>
        </w:rPr>
        <w:tab/>
      </w:r>
      <w:r w:rsidRPr="00320490">
        <w:rPr>
          <w:color w:val="262626" w:themeColor="text1" w:themeTint="D9"/>
          <w:sz w:val="20"/>
          <w:szCs w:val="20"/>
        </w:rPr>
        <w:tab/>
      </w:r>
      <w:r w:rsidRPr="00320490">
        <w:rPr>
          <w:color w:val="262626" w:themeColor="text1" w:themeTint="D9"/>
          <w:sz w:val="20"/>
          <w:szCs w:val="20"/>
        </w:rPr>
        <w:tab/>
      </w:r>
      <w:r w:rsidRPr="00320490">
        <w:rPr>
          <w:color w:val="262626" w:themeColor="text1" w:themeTint="D9"/>
          <w:sz w:val="20"/>
          <w:szCs w:val="20"/>
        </w:rPr>
        <w:tab/>
        <w:t>Leesburg, VA</w:t>
      </w:r>
    </w:p>
    <w:p w14:paraId="36184C2B" w14:textId="4FC7AFCA" w:rsidR="004A5805" w:rsidRPr="00320490" w:rsidRDefault="00F12B28" w:rsidP="00BD0108">
      <w:pPr>
        <w:spacing w:after="0" w:line="264" w:lineRule="auto"/>
        <w:rPr>
          <w:color w:val="262626" w:themeColor="text1" w:themeTint="D9"/>
          <w:sz w:val="20"/>
          <w:szCs w:val="20"/>
        </w:rPr>
      </w:pPr>
      <w:r>
        <w:rPr>
          <w:i/>
          <w:color w:val="262626" w:themeColor="text1" w:themeTint="D9"/>
          <w:sz w:val="20"/>
          <w:szCs w:val="20"/>
        </w:rPr>
        <w:t xml:space="preserve">Public </w:t>
      </w:r>
      <w:r w:rsidR="004A5805" w:rsidRPr="00D13E86">
        <w:rPr>
          <w:i/>
          <w:color w:val="262626" w:themeColor="text1" w:themeTint="D9"/>
          <w:sz w:val="20"/>
          <w:szCs w:val="20"/>
        </w:rPr>
        <w:t>Policy</w:t>
      </w:r>
      <w:r>
        <w:rPr>
          <w:i/>
          <w:color w:val="262626" w:themeColor="text1" w:themeTint="D9"/>
          <w:sz w:val="20"/>
          <w:szCs w:val="20"/>
        </w:rPr>
        <w:t xml:space="preserve"> Research</w:t>
      </w:r>
      <w:r w:rsidR="004A5805" w:rsidRPr="00D13E86">
        <w:rPr>
          <w:i/>
          <w:color w:val="262626" w:themeColor="text1" w:themeTint="D9"/>
          <w:sz w:val="20"/>
          <w:szCs w:val="20"/>
        </w:rPr>
        <w:t xml:space="preserve"> Intern</w:t>
      </w:r>
      <w:r>
        <w:rPr>
          <w:color w:val="262626" w:themeColor="text1" w:themeTint="D9"/>
          <w:sz w:val="20"/>
          <w:szCs w:val="20"/>
        </w:rPr>
        <w:tab/>
      </w:r>
      <w:r>
        <w:rPr>
          <w:color w:val="262626" w:themeColor="text1" w:themeTint="D9"/>
          <w:sz w:val="20"/>
          <w:szCs w:val="20"/>
        </w:rPr>
        <w:tab/>
      </w:r>
      <w:r>
        <w:rPr>
          <w:color w:val="262626" w:themeColor="text1" w:themeTint="D9"/>
          <w:sz w:val="20"/>
          <w:szCs w:val="20"/>
        </w:rPr>
        <w:tab/>
      </w:r>
      <w:r>
        <w:rPr>
          <w:color w:val="262626" w:themeColor="text1" w:themeTint="D9"/>
          <w:sz w:val="20"/>
          <w:szCs w:val="20"/>
        </w:rPr>
        <w:tab/>
      </w:r>
      <w:r>
        <w:rPr>
          <w:color w:val="262626" w:themeColor="text1" w:themeTint="D9"/>
          <w:sz w:val="20"/>
          <w:szCs w:val="20"/>
        </w:rPr>
        <w:tab/>
      </w:r>
      <w:r>
        <w:rPr>
          <w:color w:val="262626" w:themeColor="text1" w:themeTint="D9"/>
          <w:sz w:val="20"/>
          <w:szCs w:val="20"/>
        </w:rPr>
        <w:tab/>
      </w:r>
      <w:r>
        <w:rPr>
          <w:color w:val="262626" w:themeColor="text1" w:themeTint="D9"/>
          <w:sz w:val="20"/>
          <w:szCs w:val="20"/>
        </w:rPr>
        <w:tab/>
      </w:r>
      <w:r w:rsidR="004A5805" w:rsidRPr="00320490">
        <w:rPr>
          <w:color w:val="262626" w:themeColor="text1" w:themeTint="D9"/>
          <w:sz w:val="20"/>
          <w:szCs w:val="20"/>
        </w:rPr>
        <w:t>June-August 2017</w:t>
      </w:r>
    </w:p>
    <w:p w14:paraId="0518B5B7" w14:textId="4458AE27" w:rsidR="004A5805" w:rsidRDefault="009062D0" w:rsidP="002A15DA">
      <w:pPr>
        <w:pStyle w:val="ListParagraph"/>
        <w:numPr>
          <w:ilvl w:val="0"/>
          <w:numId w:val="13"/>
        </w:numPr>
        <w:spacing w:after="0" w:line="264" w:lineRule="auto"/>
        <w:rPr>
          <w:color w:val="262626" w:themeColor="text1" w:themeTint="D9"/>
          <w:sz w:val="20"/>
          <w:szCs w:val="20"/>
        </w:rPr>
      </w:pPr>
      <w:r w:rsidRPr="00C152F3">
        <w:rPr>
          <w:color w:val="262626" w:themeColor="text1" w:themeTint="D9"/>
          <w:sz w:val="20"/>
          <w:szCs w:val="20"/>
        </w:rPr>
        <w:t xml:space="preserve">Identified </w:t>
      </w:r>
      <w:r w:rsidR="00741F3C">
        <w:rPr>
          <w:color w:val="262626" w:themeColor="text1" w:themeTint="D9"/>
          <w:sz w:val="20"/>
          <w:szCs w:val="20"/>
        </w:rPr>
        <w:t>potential areas</w:t>
      </w:r>
      <w:r w:rsidR="004344D4">
        <w:rPr>
          <w:color w:val="262626" w:themeColor="text1" w:themeTint="D9"/>
          <w:sz w:val="20"/>
          <w:szCs w:val="20"/>
        </w:rPr>
        <w:t xml:space="preserve"> for</w:t>
      </w:r>
      <w:r w:rsidR="00741F3C">
        <w:rPr>
          <w:color w:val="262626" w:themeColor="text1" w:themeTint="D9"/>
          <w:sz w:val="20"/>
          <w:szCs w:val="20"/>
        </w:rPr>
        <w:t xml:space="preserve"> improvement in Virginia transportation and economic policy issue areas </w:t>
      </w:r>
    </w:p>
    <w:p w14:paraId="68F0CE79" w14:textId="43EA68D9" w:rsidR="00C152F3" w:rsidRPr="00C152F3" w:rsidRDefault="00D75B0C" w:rsidP="00C152F3">
      <w:pPr>
        <w:pStyle w:val="ListParagraph"/>
        <w:numPr>
          <w:ilvl w:val="0"/>
          <w:numId w:val="13"/>
        </w:numPr>
        <w:spacing w:after="0" w:line="264" w:lineRule="auto"/>
        <w:rPr>
          <w:color w:val="262626" w:themeColor="text1" w:themeTint="D9"/>
          <w:sz w:val="20"/>
          <w:szCs w:val="20"/>
        </w:rPr>
      </w:pPr>
      <w:r>
        <w:rPr>
          <w:color w:val="262626" w:themeColor="text1" w:themeTint="D9"/>
          <w:sz w:val="20"/>
          <w:szCs w:val="20"/>
        </w:rPr>
        <w:t>Presented</w:t>
      </w:r>
      <w:r w:rsidR="00472C8D">
        <w:rPr>
          <w:color w:val="262626" w:themeColor="text1" w:themeTint="D9"/>
          <w:sz w:val="20"/>
          <w:szCs w:val="20"/>
        </w:rPr>
        <w:t xml:space="preserve"> policy recommendations </w:t>
      </w:r>
      <w:r w:rsidR="00BE4CB4">
        <w:rPr>
          <w:color w:val="262626" w:themeColor="text1" w:themeTint="D9"/>
          <w:sz w:val="20"/>
          <w:szCs w:val="20"/>
        </w:rPr>
        <w:t>in weekly meetings with the CEO</w:t>
      </w:r>
    </w:p>
    <w:p w14:paraId="6F8491E2" w14:textId="77777777" w:rsidR="00FB4F5A" w:rsidRPr="00320490" w:rsidRDefault="00FB4F5A" w:rsidP="00BD0108">
      <w:pPr>
        <w:spacing w:after="0" w:line="264" w:lineRule="auto"/>
        <w:rPr>
          <w:color w:val="262626" w:themeColor="text1" w:themeTint="D9"/>
          <w:sz w:val="20"/>
          <w:szCs w:val="20"/>
        </w:rPr>
      </w:pPr>
      <w:r w:rsidRPr="00D13E86">
        <w:rPr>
          <w:b/>
          <w:color w:val="262626" w:themeColor="text1" w:themeTint="D9"/>
          <w:sz w:val="20"/>
          <w:szCs w:val="20"/>
        </w:rPr>
        <w:t>Environment Virginia</w:t>
      </w:r>
      <w:r w:rsidRPr="00320490">
        <w:rPr>
          <w:color w:val="262626" w:themeColor="text1" w:themeTint="D9"/>
          <w:sz w:val="20"/>
          <w:szCs w:val="20"/>
        </w:rPr>
        <w:t xml:space="preserve"> </w:t>
      </w:r>
      <w:r w:rsidRPr="00320490">
        <w:rPr>
          <w:color w:val="262626" w:themeColor="text1" w:themeTint="D9"/>
          <w:sz w:val="20"/>
          <w:szCs w:val="20"/>
        </w:rPr>
        <w:tab/>
      </w:r>
      <w:r w:rsidRPr="00320490">
        <w:rPr>
          <w:color w:val="262626" w:themeColor="text1" w:themeTint="D9"/>
          <w:sz w:val="20"/>
          <w:szCs w:val="20"/>
        </w:rPr>
        <w:tab/>
      </w:r>
      <w:r w:rsidRPr="00320490">
        <w:rPr>
          <w:color w:val="262626" w:themeColor="text1" w:themeTint="D9"/>
          <w:sz w:val="20"/>
          <w:szCs w:val="20"/>
        </w:rPr>
        <w:tab/>
      </w:r>
      <w:r w:rsidRPr="00320490">
        <w:rPr>
          <w:color w:val="262626" w:themeColor="text1" w:themeTint="D9"/>
          <w:sz w:val="20"/>
          <w:szCs w:val="20"/>
        </w:rPr>
        <w:tab/>
      </w:r>
      <w:r w:rsidRPr="00320490">
        <w:rPr>
          <w:color w:val="262626" w:themeColor="text1" w:themeTint="D9"/>
          <w:sz w:val="20"/>
          <w:szCs w:val="20"/>
        </w:rPr>
        <w:tab/>
      </w:r>
      <w:r w:rsidRPr="00320490">
        <w:rPr>
          <w:color w:val="262626" w:themeColor="text1" w:themeTint="D9"/>
          <w:sz w:val="20"/>
          <w:szCs w:val="20"/>
        </w:rPr>
        <w:tab/>
      </w:r>
      <w:r w:rsidRPr="00320490">
        <w:rPr>
          <w:color w:val="262626" w:themeColor="text1" w:themeTint="D9"/>
          <w:sz w:val="20"/>
          <w:szCs w:val="20"/>
        </w:rPr>
        <w:tab/>
      </w:r>
      <w:r w:rsidRPr="00320490">
        <w:rPr>
          <w:color w:val="262626" w:themeColor="text1" w:themeTint="D9"/>
          <w:sz w:val="20"/>
          <w:szCs w:val="20"/>
        </w:rPr>
        <w:tab/>
        <w:t>Falls Church, VA</w:t>
      </w:r>
    </w:p>
    <w:p w14:paraId="4BDD7B0C" w14:textId="77777777" w:rsidR="00FB4F5A" w:rsidRPr="00320490" w:rsidRDefault="00FB4F5A" w:rsidP="00BD0108">
      <w:pPr>
        <w:spacing w:after="0" w:line="264" w:lineRule="auto"/>
        <w:rPr>
          <w:color w:val="262626" w:themeColor="text1" w:themeTint="D9"/>
          <w:sz w:val="20"/>
          <w:szCs w:val="20"/>
        </w:rPr>
      </w:pPr>
      <w:r w:rsidRPr="00D13E86">
        <w:rPr>
          <w:i/>
          <w:color w:val="262626" w:themeColor="text1" w:themeTint="D9"/>
          <w:sz w:val="20"/>
          <w:szCs w:val="20"/>
        </w:rPr>
        <w:t>Campaign Organizing Intern</w:t>
      </w:r>
      <w:r w:rsidRPr="00320490">
        <w:rPr>
          <w:color w:val="262626" w:themeColor="text1" w:themeTint="D9"/>
          <w:sz w:val="20"/>
          <w:szCs w:val="20"/>
        </w:rPr>
        <w:tab/>
      </w:r>
      <w:r w:rsidRPr="00320490">
        <w:rPr>
          <w:color w:val="262626" w:themeColor="text1" w:themeTint="D9"/>
          <w:sz w:val="20"/>
          <w:szCs w:val="20"/>
        </w:rPr>
        <w:tab/>
      </w:r>
      <w:r w:rsidRPr="00320490">
        <w:rPr>
          <w:color w:val="262626" w:themeColor="text1" w:themeTint="D9"/>
          <w:sz w:val="20"/>
          <w:szCs w:val="20"/>
        </w:rPr>
        <w:tab/>
      </w:r>
      <w:r w:rsidRPr="00320490">
        <w:rPr>
          <w:color w:val="262626" w:themeColor="text1" w:themeTint="D9"/>
          <w:sz w:val="20"/>
          <w:szCs w:val="20"/>
        </w:rPr>
        <w:tab/>
      </w:r>
      <w:r w:rsidRPr="00320490">
        <w:rPr>
          <w:color w:val="262626" w:themeColor="text1" w:themeTint="D9"/>
          <w:sz w:val="20"/>
          <w:szCs w:val="20"/>
        </w:rPr>
        <w:tab/>
      </w:r>
      <w:r w:rsidRPr="00320490">
        <w:rPr>
          <w:color w:val="262626" w:themeColor="text1" w:themeTint="D9"/>
          <w:sz w:val="20"/>
          <w:szCs w:val="20"/>
        </w:rPr>
        <w:tab/>
      </w:r>
      <w:r w:rsidRPr="00320490">
        <w:rPr>
          <w:color w:val="262626" w:themeColor="text1" w:themeTint="D9"/>
          <w:sz w:val="20"/>
          <w:szCs w:val="20"/>
        </w:rPr>
        <w:tab/>
        <w:t>June-August 2016</w:t>
      </w:r>
    </w:p>
    <w:p w14:paraId="0AC6489D" w14:textId="296103BD" w:rsidR="00FB4F5A" w:rsidRPr="00E85E3C" w:rsidRDefault="00FB4F5A" w:rsidP="00E85E3C">
      <w:pPr>
        <w:pStyle w:val="ListParagraph"/>
        <w:numPr>
          <w:ilvl w:val="0"/>
          <w:numId w:val="13"/>
        </w:numPr>
        <w:spacing w:after="0" w:line="264" w:lineRule="auto"/>
        <w:rPr>
          <w:color w:val="262626" w:themeColor="text1" w:themeTint="D9"/>
          <w:sz w:val="20"/>
          <w:szCs w:val="20"/>
        </w:rPr>
      </w:pPr>
      <w:r w:rsidRPr="00E85E3C">
        <w:rPr>
          <w:color w:val="262626" w:themeColor="text1" w:themeTint="D9"/>
          <w:sz w:val="20"/>
          <w:szCs w:val="20"/>
        </w:rPr>
        <w:t>Help</w:t>
      </w:r>
      <w:r w:rsidR="008D156D" w:rsidRPr="00E85E3C">
        <w:rPr>
          <w:color w:val="262626" w:themeColor="text1" w:themeTint="D9"/>
          <w:sz w:val="20"/>
          <w:szCs w:val="20"/>
        </w:rPr>
        <w:t xml:space="preserve">ed build volunteer teams to </w:t>
      </w:r>
      <w:r w:rsidR="00C62E1E" w:rsidRPr="00E85E3C">
        <w:rPr>
          <w:color w:val="262626" w:themeColor="text1" w:themeTint="D9"/>
          <w:sz w:val="20"/>
          <w:szCs w:val="20"/>
        </w:rPr>
        <w:t>generate</w:t>
      </w:r>
      <w:r w:rsidRPr="00E85E3C">
        <w:rPr>
          <w:color w:val="262626" w:themeColor="text1" w:themeTint="D9"/>
          <w:sz w:val="20"/>
          <w:szCs w:val="20"/>
        </w:rPr>
        <w:t xml:space="preserve"> support for clean energy initiatives in Virginia</w:t>
      </w:r>
    </w:p>
    <w:p w14:paraId="73DC6CEC" w14:textId="36FC5E12" w:rsidR="00FB4F5A" w:rsidRPr="00320490" w:rsidRDefault="00FB4F5A" w:rsidP="00BD0108">
      <w:pPr>
        <w:spacing w:after="0" w:line="264" w:lineRule="auto"/>
        <w:rPr>
          <w:sz w:val="20"/>
          <w:szCs w:val="20"/>
        </w:rPr>
      </w:pPr>
      <w:r w:rsidRPr="00A66C22">
        <w:rPr>
          <w:b/>
          <w:color w:val="262626" w:themeColor="text1" w:themeTint="D9"/>
          <w:sz w:val="20"/>
          <w:szCs w:val="20"/>
        </w:rPr>
        <w:t>University of Notre Dame Political Science Department</w:t>
      </w:r>
      <w:r w:rsidRPr="00320490">
        <w:rPr>
          <w:sz w:val="20"/>
          <w:szCs w:val="20"/>
        </w:rPr>
        <w:t xml:space="preserve">             </w:t>
      </w:r>
      <w:r w:rsidRPr="00320490">
        <w:rPr>
          <w:sz w:val="20"/>
          <w:szCs w:val="20"/>
        </w:rPr>
        <w:tab/>
      </w:r>
      <w:r w:rsidRPr="00320490">
        <w:rPr>
          <w:sz w:val="20"/>
          <w:szCs w:val="20"/>
        </w:rPr>
        <w:tab/>
      </w:r>
      <w:r w:rsidRPr="00320490">
        <w:rPr>
          <w:sz w:val="20"/>
          <w:szCs w:val="20"/>
        </w:rPr>
        <w:tab/>
        <w:t xml:space="preserve">Notre Dame, IN </w:t>
      </w:r>
    </w:p>
    <w:p w14:paraId="6A4B9B48" w14:textId="5A654B81" w:rsidR="00FB4F5A" w:rsidRPr="00320490" w:rsidRDefault="00FB4F5A" w:rsidP="00BD0108">
      <w:pPr>
        <w:spacing w:after="0" w:line="264" w:lineRule="auto"/>
        <w:rPr>
          <w:sz w:val="20"/>
          <w:szCs w:val="20"/>
        </w:rPr>
      </w:pPr>
      <w:r w:rsidRPr="00A66C22">
        <w:rPr>
          <w:i/>
          <w:sz w:val="20"/>
          <w:szCs w:val="20"/>
        </w:rPr>
        <w:t>Research Assistant</w:t>
      </w:r>
      <w:r w:rsidR="008D156D" w:rsidRPr="00320490">
        <w:rPr>
          <w:sz w:val="20"/>
          <w:szCs w:val="20"/>
        </w:rPr>
        <w:tab/>
      </w:r>
      <w:r w:rsidR="008D156D" w:rsidRPr="00320490">
        <w:rPr>
          <w:sz w:val="20"/>
          <w:szCs w:val="20"/>
        </w:rPr>
        <w:tab/>
      </w:r>
      <w:r w:rsidR="008D156D" w:rsidRPr="00320490">
        <w:rPr>
          <w:sz w:val="20"/>
          <w:szCs w:val="20"/>
        </w:rPr>
        <w:tab/>
      </w:r>
      <w:r w:rsidR="008D156D" w:rsidRPr="00320490">
        <w:rPr>
          <w:sz w:val="20"/>
          <w:szCs w:val="20"/>
        </w:rPr>
        <w:tab/>
      </w:r>
      <w:r w:rsidR="008D156D" w:rsidRPr="00320490">
        <w:rPr>
          <w:sz w:val="20"/>
          <w:szCs w:val="20"/>
        </w:rPr>
        <w:tab/>
      </w:r>
      <w:r w:rsidR="008D156D" w:rsidRPr="00320490">
        <w:rPr>
          <w:sz w:val="20"/>
          <w:szCs w:val="20"/>
        </w:rPr>
        <w:tab/>
      </w:r>
      <w:r w:rsidR="008D156D" w:rsidRPr="00320490">
        <w:rPr>
          <w:sz w:val="20"/>
          <w:szCs w:val="20"/>
        </w:rPr>
        <w:tab/>
      </w:r>
      <w:r w:rsidR="008D156D" w:rsidRPr="00320490">
        <w:rPr>
          <w:sz w:val="20"/>
          <w:szCs w:val="20"/>
        </w:rPr>
        <w:tab/>
        <w:t>May 2015- May 2016</w:t>
      </w:r>
    </w:p>
    <w:p w14:paraId="66DCEC36" w14:textId="4C2D4F6F" w:rsidR="00FB4F5A" w:rsidRPr="009062D0" w:rsidRDefault="009062D0" w:rsidP="009062D0">
      <w:pPr>
        <w:pStyle w:val="ListParagraph"/>
        <w:numPr>
          <w:ilvl w:val="0"/>
          <w:numId w:val="13"/>
        </w:numPr>
        <w:spacing w:after="0" w:line="264" w:lineRule="auto"/>
        <w:rPr>
          <w:color w:val="262626" w:themeColor="text1" w:themeTint="D9"/>
          <w:sz w:val="20"/>
          <w:szCs w:val="20"/>
        </w:rPr>
      </w:pPr>
      <w:r>
        <w:rPr>
          <w:sz w:val="20"/>
          <w:szCs w:val="20"/>
        </w:rPr>
        <w:t xml:space="preserve">Read </w:t>
      </w:r>
      <w:r w:rsidR="00FB4F5A" w:rsidRPr="00E85E3C">
        <w:rPr>
          <w:sz w:val="20"/>
          <w:szCs w:val="20"/>
        </w:rPr>
        <w:t>news artic</w:t>
      </w:r>
      <w:r w:rsidR="00175F26">
        <w:rPr>
          <w:sz w:val="20"/>
          <w:szCs w:val="20"/>
        </w:rPr>
        <w:t>les related to prior election campaigns</w:t>
      </w:r>
      <w:r w:rsidR="00FB4F5A" w:rsidRPr="00E85E3C">
        <w:rPr>
          <w:sz w:val="20"/>
          <w:szCs w:val="20"/>
        </w:rPr>
        <w:t xml:space="preserve"> i</w:t>
      </w:r>
      <w:r w:rsidR="008E0FBD" w:rsidRPr="00E85E3C">
        <w:rPr>
          <w:sz w:val="20"/>
          <w:szCs w:val="20"/>
        </w:rPr>
        <w:t xml:space="preserve">n </w:t>
      </w:r>
      <w:r>
        <w:rPr>
          <w:sz w:val="20"/>
          <w:szCs w:val="20"/>
        </w:rPr>
        <w:t xml:space="preserve">African nations </w:t>
      </w:r>
      <w:r w:rsidR="008E0FBD" w:rsidRPr="00E85E3C">
        <w:rPr>
          <w:sz w:val="20"/>
          <w:szCs w:val="20"/>
        </w:rPr>
        <w:t xml:space="preserve">and </w:t>
      </w:r>
      <w:r w:rsidR="003658AE">
        <w:rPr>
          <w:sz w:val="20"/>
          <w:szCs w:val="20"/>
        </w:rPr>
        <w:t>coded into an Excel spreadsheet</w:t>
      </w:r>
      <w:r>
        <w:rPr>
          <w:sz w:val="20"/>
          <w:szCs w:val="20"/>
        </w:rPr>
        <w:t xml:space="preserve"> whether each article discussed </w:t>
      </w:r>
      <w:r w:rsidR="00AB47B5">
        <w:rPr>
          <w:sz w:val="20"/>
          <w:szCs w:val="20"/>
        </w:rPr>
        <w:t xml:space="preserve">a </w:t>
      </w:r>
      <w:r>
        <w:rPr>
          <w:sz w:val="20"/>
          <w:szCs w:val="20"/>
        </w:rPr>
        <w:t xml:space="preserve">valence or position </w:t>
      </w:r>
      <w:r w:rsidR="00AB47B5">
        <w:rPr>
          <w:sz w:val="20"/>
          <w:szCs w:val="20"/>
        </w:rPr>
        <w:t xml:space="preserve">issue </w:t>
      </w:r>
    </w:p>
    <w:p w14:paraId="0D535678" w14:textId="2AD43874" w:rsidR="009062D0" w:rsidRPr="009062D0" w:rsidRDefault="009062D0" w:rsidP="009062D0">
      <w:pPr>
        <w:pStyle w:val="ListParagraph"/>
        <w:numPr>
          <w:ilvl w:val="0"/>
          <w:numId w:val="13"/>
        </w:numPr>
        <w:spacing w:after="0" w:line="264" w:lineRule="auto"/>
        <w:rPr>
          <w:color w:val="262626" w:themeColor="text1" w:themeTint="D9"/>
          <w:sz w:val="20"/>
          <w:szCs w:val="20"/>
        </w:rPr>
      </w:pPr>
      <w:r>
        <w:rPr>
          <w:sz w:val="20"/>
          <w:szCs w:val="20"/>
        </w:rPr>
        <w:t>Wrote brief analytic summaries to describe the events covered in each article</w:t>
      </w:r>
    </w:p>
    <w:p w14:paraId="445ECAD4" w14:textId="0AB1BCA6" w:rsidR="00FB4F5A" w:rsidRPr="00320490" w:rsidRDefault="00FB4F5A" w:rsidP="00BD0108">
      <w:pPr>
        <w:spacing w:after="0" w:line="264" w:lineRule="auto"/>
        <w:rPr>
          <w:color w:val="262626" w:themeColor="text1" w:themeTint="D9"/>
          <w:sz w:val="20"/>
          <w:szCs w:val="20"/>
        </w:rPr>
      </w:pPr>
      <w:r w:rsidRPr="00A66C22">
        <w:rPr>
          <w:b/>
          <w:color w:val="262626" w:themeColor="text1" w:themeTint="D9"/>
          <w:sz w:val="20"/>
          <w:szCs w:val="20"/>
        </w:rPr>
        <w:t>University of Notre Dame Undergraduate Admissions</w:t>
      </w:r>
      <w:r w:rsidRPr="00320490">
        <w:rPr>
          <w:color w:val="262626" w:themeColor="text1" w:themeTint="D9"/>
          <w:sz w:val="20"/>
          <w:szCs w:val="20"/>
        </w:rPr>
        <w:t xml:space="preserve">               </w:t>
      </w:r>
      <w:r w:rsidRPr="00320490">
        <w:rPr>
          <w:color w:val="262626" w:themeColor="text1" w:themeTint="D9"/>
          <w:sz w:val="20"/>
          <w:szCs w:val="20"/>
        </w:rPr>
        <w:tab/>
      </w:r>
      <w:r w:rsidRPr="00320490">
        <w:rPr>
          <w:color w:val="262626" w:themeColor="text1" w:themeTint="D9"/>
          <w:sz w:val="20"/>
          <w:szCs w:val="20"/>
        </w:rPr>
        <w:tab/>
      </w:r>
      <w:r w:rsidRPr="00320490">
        <w:rPr>
          <w:color w:val="262626" w:themeColor="text1" w:themeTint="D9"/>
          <w:sz w:val="20"/>
          <w:szCs w:val="20"/>
        </w:rPr>
        <w:tab/>
      </w:r>
      <w:r w:rsidRPr="00320490">
        <w:rPr>
          <w:sz w:val="20"/>
          <w:szCs w:val="20"/>
        </w:rPr>
        <w:t>Notre Dame, IN</w:t>
      </w:r>
    </w:p>
    <w:p w14:paraId="0398007C" w14:textId="20A1E3F3" w:rsidR="00FB4F5A" w:rsidRPr="00320490" w:rsidRDefault="00FB4F5A" w:rsidP="00BD0108">
      <w:pPr>
        <w:spacing w:after="0" w:line="264" w:lineRule="auto"/>
        <w:rPr>
          <w:color w:val="262626" w:themeColor="text1" w:themeTint="D9"/>
          <w:sz w:val="20"/>
          <w:szCs w:val="20"/>
        </w:rPr>
      </w:pPr>
      <w:r w:rsidRPr="00A66C22">
        <w:rPr>
          <w:i/>
          <w:sz w:val="20"/>
          <w:szCs w:val="20"/>
        </w:rPr>
        <w:t>Tour Guide</w:t>
      </w:r>
      <w:r w:rsidRPr="00320490">
        <w:rPr>
          <w:sz w:val="20"/>
          <w:szCs w:val="20"/>
        </w:rPr>
        <w:t xml:space="preserve"> </w:t>
      </w:r>
      <w:r w:rsidRPr="00320490">
        <w:rPr>
          <w:sz w:val="20"/>
          <w:szCs w:val="20"/>
        </w:rPr>
        <w:tab/>
      </w:r>
      <w:r w:rsidRPr="00320490">
        <w:rPr>
          <w:sz w:val="20"/>
          <w:szCs w:val="20"/>
        </w:rPr>
        <w:tab/>
      </w:r>
      <w:r w:rsidRPr="00320490">
        <w:rPr>
          <w:sz w:val="20"/>
          <w:szCs w:val="20"/>
        </w:rPr>
        <w:tab/>
      </w:r>
      <w:r w:rsidRPr="00320490">
        <w:rPr>
          <w:sz w:val="20"/>
          <w:szCs w:val="20"/>
        </w:rPr>
        <w:tab/>
      </w:r>
      <w:r w:rsidRPr="00320490">
        <w:rPr>
          <w:sz w:val="20"/>
          <w:szCs w:val="20"/>
        </w:rPr>
        <w:tab/>
      </w:r>
      <w:r w:rsidRPr="00320490">
        <w:rPr>
          <w:sz w:val="20"/>
          <w:szCs w:val="20"/>
        </w:rPr>
        <w:tab/>
      </w:r>
      <w:r w:rsidRPr="00320490">
        <w:rPr>
          <w:sz w:val="20"/>
          <w:szCs w:val="20"/>
        </w:rPr>
        <w:tab/>
      </w:r>
      <w:r w:rsidRPr="00320490">
        <w:rPr>
          <w:sz w:val="20"/>
          <w:szCs w:val="20"/>
        </w:rPr>
        <w:tab/>
      </w:r>
      <w:r w:rsidRPr="00320490">
        <w:rPr>
          <w:sz w:val="20"/>
          <w:szCs w:val="20"/>
        </w:rPr>
        <w:tab/>
      </w:r>
      <w:r w:rsidRPr="00320490">
        <w:rPr>
          <w:color w:val="262626" w:themeColor="text1" w:themeTint="D9"/>
          <w:sz w:val="20"/>
          <w:szCs w:val="20"/>
        </w:rPr>
        <w:t>August 2016-</w:t>
      </w:r>
      <w:r w:rsidR="003E6CAD" w:rsidRPr="00320490">
        <w:rPr>
          <w:color w:val="262626" w:themeColor="text1" w:themeTint="D9"/>
          <w:sz w:val="20"/>
          <w:szCs w:val="20"/>
        </w:rPr>
        <w:t>May 2018</w:t>
      </w:r>
    </w:p>
    <w:p w14:paraId="795743E0" w14:textId="7BFE35A8" w:rsidR="00FB4F5A" w:rsidRPr="00E85E3C" w:rsidRDefault="00FB4F5A" w:rsidP="00E85E3C">
      <w:pPr>
        <w:pStyle w:val="ListParagraph"/>
        <w:numPr>
          <w:ilvl w:val="0"/>
          <w:numId w:val="13"/>
        </w:numPr>
        <w:spacing w:after="0" w:line="264" w:lineRule="auto"/>
        <w:rPr>
          <w:sz w:val="20"/>
          <w:szCs w:val="20"/>
        </w:rPr>
      </w:pPr>
      <w:r w:rsidRPr="00E85E3C">
        <w:rPr>
          <w:sz w:val="20"/>
          <w:szCs w:val="20"/>
        </w:rPr>
        <w:t>Le</w:t>
      </w:r>
      <w:ins w:id="0" w:author="Zachary Spahr" w:date="2018-09-24T15:48:00Z">
        <w:r w:rsidR="00331844" w:rsidRPr="00E85E3C">
          <w:rPr>
            <w:sz w:val="20"/>
            <w:szCs w:val="20"/>
          </w:rPr>
          <w:t>d</w:t>
        </w:r>
      </w:ins>
      <w:r w:rsidRPr="00E85E3C">
        <w:rPr>
          <w:sz w:val="20"/>
          <w:szCs w:val="20"/>
        </w:rPr>
        <w:t xml:space="preserve"> historical tours of campus while adding personal stories and experiences on campus</w:t>
      </w:r>
    </w:p>
    <w:p w14:paraId="5802DFC8" w14:textId="77777777" w:rsidR="00FB4F5A" w:rsidRPr="00320490" w:rsidRDefault="00FB4F5A" w:rsidP="00575C11">
      <w:pPr>
        <w:pStyle w:val="NormalWeb"/>
        <w:spacing w:before="0" w:beforeAutospacing="0" w:after="0" w:afterAutospacing="0"/>
        <w:sectPr w:rsidR="00FB4F5A" w:rsidRPr="00320490" w:rsidSect="00912634">
          <w:headerReference w:type="default" r:id="rId8"/>
          <w:type w:val="continuous"/>
          <w:pgSz w:w="12240" w:h="15840"/>
          <w:pgMar w:top="720" w:right="720" w:bottom="720" w:left="720" w:header="720" w:footer="720" w:gutter="0"/>
          <w:cols w:space="720"/>
          <w:docGrid w:linePitch="360"/>
        </w:sectPr>
      </w:pPr>
    </w:p>
    <w:p w14:paraId="53AB80FB" w14:textId="780127AE" w:rsidR="009C3CDC" w:rsidRPr="00320490" w:rsidRDefault="000C2408" w:rsidP="00575C11">
      <w:pPr>
        <w:pBdr>
          <w:bottom w:val="single" w:sz="6" w:space="0" w:color="auto"/>
        </w:pBdr>
        <w:spacing w:after="0" w:line="264" w:lineRule="auto"/>
        <w:rPr>
          <w:sz w:val="20"/>
          <w:szCs w:val="20"/>
        </w:rPr>
      </w:pPr>
      <w:r w:rsidRPr="00320490">
        <w:rPr>
          <w:sz w:val="20"/>
          <w:szCs w:val="20"/>
        </w:rPr>
        <w:lastRenderedPageBreak/>
        <w:t xml:space="preserve"> </w:t>
      </w:r>
    </w:p>
    <w:p w14:paraId="20662723" w14:textId="03E881A3" w:rsidR="009F7E64" w:rsidRPr="00320490" w:rsidRDefault="009C3CDC">
      <w:pPr>
        <w:pBdr>
          <w:bottom w:val="single" w:sz="6" w:space="0" w:color="auto"/>
        </w:pBdr>
        <w:spacing w:after="0" w:line="264" w:lineRule="auto"/>
        <w:outlineLvl w:val="0"/>
        <w:rPr>
          <w:b/>
          <w:sz w:val="20"/>
          <w:szCs w:val="20"/>
        </w:rPr>
        <w:pPrChange w:id="1" w:author="Zachary Spahr" w:date="2018-09-24T15:55:00Z">
          <w:pPr>
            <w:pBdr>
              <w:bottom w:val="single" w:sz="6" w:space="0" w:color="auto"/>
            </w:pBdr>
            <w:spacing w:after="0" w:line="264" w:lineRule="auto"/>
          </w:pPr>
        </w:pPrChange>
      </w:pPr>
      <w:r w:rsidRPr="00320490">
        <w:rPr>
          <w:b/>
          <w:sz w:val="20"/>
          <w:szCs w:val="20"/>
        </w:rPr>
        <w:t xml:space="preserve">Volunteer Experience and </w:t>
      </w:r>
      <w:r w:rsidR="009F7E64" w:rsidRPr="00320490">
        <w:rPr>
          <w:b/>
          <w:sz w:val="20"/>
          <w:szCs w:val="20"/>
        </w:rPr>
        <w:t>Leadership</w:t>
      </w:r>
    </w:p>
    <w:p w14:paraId="2BE1BBB4" w14:textId="19F15597" w:rsidR="008D156D" w:rsidRPr="00320490" w:rsidRDefault="008D156D" w:rsidP="00BD0108">
      <w:pPr>
        <w:spacing w:after="0" w:line="240" w:lineRule="auto"/>
        <w:rPr>
          <w:sz w:val="20"/>
          <w:szCs w:val="20"/>
        </w:rPr>
      </w:pPr>
      <w:r w:rsidRPr="00A66C22">
        <w:rPr>
          <w:b/>
          <w:sz w:val="20"/>
          <w:szCs w:val="20"/>
        </w:rPr>
        <w:t>Washington Tennis and Education Foundation</w:t>
      </w:r>
      <w:r w:rsidRPr="00320490">
        <w:rPr>
          <w:sz w:val="20"/>
          <w:szCs w:val="20"/>
        </w:rPr>
        <w:tab/>
      </w:r>
      <w:r w:rsidRPr="00320490">
        <w:rPr>
          <w:sz w:val="20"/>
          <w:szCs w:val="20"/>
        </w:rPr>
        <w:tab/>
      </w:r>
      <w:r w:rsidRPr="00320490">
        <w:rPr>
          <w:sz w:val="20"/>
          <w:szCs w:val="20"/>
        </w:rPr>
        <w:tab/>
      </w:r>
      <w:r w:rsidRPr="00320490">
        <w:rPr>
          <w:sz w:val="20"/>
          <w:szCs w:val="20"/>
        </w:rPr>
        <w:tab/>
      </w:r>
      <w:r w:rsidRPr="00320490">
        <w:rPr>
          <w:sz w:val="20"/>
          <w:szCs w:val="20"/>
        </w:rPr>
        <w:tab/>
        <w:t>Washington D.C</w:t>
      </w:r>
      <w:r w:rsidRPr="00320490">
        <w:rPr>
          <w:sz w:val="20"/>
          <w:szCs w:val="20"/>
        </w:rPr>
        <w:tab/>
      </w:r>
    </w:p>
    <w:p w14:paraId="0DEAA2FD" w14:textId="4722B7C8" w:rsidR="008D156D" w:rsidRPr="00320490" w:rsidRDefault="008D156D" w:rsidP="00BD0108">
      <w:pPr>
        <w:spacing w:after="0" w:line="240" w:lineRule="auto"/>
        <w:rPr>
          <w:sz w:val="20"/>
          <w:szCs w:val="20"/>
        </w:rPr>
      </w:pPr>
      <w:proofErr w:type="spellStart"/>
      <w:r w:rsidRPr="00A66C22">
        <w:rPr>
          <w:i/>
          <w:sz w:val="20"/>
          <w:szCs w:val="20"/>
        </w:rPr>
        <w:t>Ballperson</w:t>
      </w:r>
      <w:proofErr w:type="spellEnd"/>
      <w:r w:rsidRPr="00A66C22">
        <w:rPr>
          <w:i/>
          <w:sz w:val="20"/>
          <w:szCs w:val="20"/>
        </w:rPr>
        <w:t xml:space="preserve"> Captain</w:t>
      </w:r>
      <w:r w:rsidRPr="00320490">
        <w:rPr>
          <w:sz w:val="20"/>
          <w:szCs w:val="20"/>
        </w:rPr>
        <w:tab/>
      </w:r>
      <w:r w:rsidRPr="00320490">
        <w:rPr>
          <w:sz w:val="20"/>
          <w:szCs w:val="20"/>
        </w:rPr>
        <w:tab/>
      </w:r>
      <w:r w:rsidRPr="00320490">
        <w:rPr>
          <w:sz w:val="20"/>
          <w:szCs w:val="20"/>
        </w:rPr>
        <w:tab/>
      </w:r>
      <w:r w:rsidRPr="00320490">
        <w:rPr>
          <w:sz w:val="20"/>
          <w:szCs w:val="20"/>
        </w:rPr>
        <w:tab/>
      </w:r>
      <w:r w:rsidRPr="00320490">
        <w:rPr>
          <w:sz w:val="20"/>
          <w:szCs w:val="20"/>
        </w:rPr>
        <w:tab/>
      </w:r>
      <w:r w:rsidRPr="00320490">
        <w:rPr>
          <w:sz w:val="20"/>
          <w:szCs w:val="20"/>
        </w:rPr>
        <w:tab/>
      </w:r>
      <w:r w:rsidRPr="00320490">
        <w:rPr>
          <w:sz w:val="20"/>
          <w:szCs w:val="20"/>
        </w:rPr>
        <w:tab/>
      </w:r>
      <w:r w:rsidRPr="00320490">
        <w:rPr>
          <w:sz w:val="20"/>
          <w:szCs w:val="20"/>
        </w:rPr>
        <w:tab/>
        <w:t>Summers</w:t>
      </w:r>
      <w:r w:rsidR="003E6CAD" w:rsidRPr="00320490">
        <w:rPr>
          <w:sz w:val="20"/>
          <w:szCs w:val="20"/>
        </w:rPr>
        <w:t xml:space="preserve"> 2010-2018</w:t>
      </w:r>
      <w:r w:rsidRPr="00320490">
        <w:rPr>
          <w:sz w:val="20"/>
          <w:szCs w:val="20"/>
        </w:rPr>
        <w:tab/>
      </w:r>
    </w:p>
    <w:p w14:paraId="7D7B7908" w14:textId="2B623CA2" w:rsidR="008D156D" w:rsidRPr="00E85E3C" w:rsidRDefault="008D156D" w:rsidP="00E85E3C">
      <w:pPr>
        <w:pStyle w:val="ListParagraph"/>
        <w:numPr>
          <w:ilvl w:val="0"/>
          <w:numId w:val="13"/>
        </w:numPr>
        <w:spacing w:after="0" w:line="240" w:lineRule="auto"/>
        <w:rPr>
          <w:rFonts w:ascii="Calibri" w:eastAsia="Times New Roman" w:hAnsi="Calibri" w:cs="Times New Roman"/>
          <w:color w:val="000000"/>
          <w:sz w:val="20"/>
          <w:szCs w:val="20"/>
        </w:rPr>
      </w:pPr>
      <w:r w:rsidRPr="00E85E3C">
        <w:rPr>
          <w:rFonts w:ascii="Calibri" w:eastAsia="Times New Roman" w:hAnsi="Calibri" w:cs="Times New Roman"/>
          <w:color w:val="000000"/>
          <w:sz w:val="20"/>
          <w:szCs w:val="20"/>
        </w:rPr>
        <w:t>Served as a volunteer ball person at the Legg Mason/Citi Open Tennis Tournament in Washington DC</w:t>
      </w:r>
    </w:p>
    <w:p w14:paraId="29767E06" w14:textId="72BCDC5A" w:rsidR="008D156D" w:rsidRPr="00320490" w:rsidRDefault="008D156D" w:rsidP="00E85E3C">
      <w:pPr>
        <w:pStyle w:val="ListParagraph"/>
        <w:numPr>
          <w:ilvl w:val="0"/>
          <w:numId w:val="13"/>
        </w:numPr>
        <w:spacing w:after="0" w:line="264" w:lineRule="auto"/>
        <w:rPr>
          <w:sz w:val="20"/>
          <w:szCs w:val="20"/>
        </w:rPr>
      </w:pPr>
      <w:r w:rsidRPr="00320490">
        <w:rPr>
          <w:rFonts w:ascii="Calibri" w:eastAsia="Times New Roman" w:hAnsi="Calibri" w:cs="Times New Roman"/>
          <w:color w:val="000000"/>
          <w:sz w:val="20"/>
          <w:szCs w:val="20"/>
        </w:rPr>
        <w:t>Le</w:t>
      </w:r>
      <w:ins w:id="2" w:author="Zachary Spahr" w:date="2018-09-24T15:48:00Z">
        <w:r w:rsidR="00331844" w:rsidRPr="00320490">
          <w:rPr>
            <w:rFonts w:ascii="Calibri" w:eastAsia="Times New Roman" w:hAnsi="Calibri" w:cs="Times New Roman"/>
            <w:color w:val="000000"/>
            <w:sz w:val="20"/>
            <w:szCs w:val="20"/>
          </w:rPr>
          <w:t>d</w:t>
        </w:r>
      </w:ins>
      <w:r w:rsidRPr="00320490">
        <w:rPr>
          <w:rFonts w:ascii="Calibri" w:eastAsia="Times New Roman" w:hAnsi="Calibri" w:cs="Times New Roman"/>
          <w:color w:val="000000"/>
          <w:sz w:val="20"/>
          <w:szCs w:val="20"/>
        </w:rPr>
        <w:t xml:space="preserve"> a team of </w:t>
      </w:r>
      <w:proofErr w:type="spellStart"/>
      <w:r w:rsidRPr="00320490">
        <w:rPr>
          <w:rFonts w:ascii="Calibri" w:eastAsia="Times New Roman" w:hAnsi="Calibri" w:cs="Times New Roman"/>
          <w:color w:val="000000"/>
          <w:sz w:val="20"/>
          <w:szCs w:val="20"/>
        </w:rPr>
        <w:t>ballpersons</w:t>
      </w:r>
      <w:proofErr w:type="spellEnd"/>
      <w:r w:rsidRPr="00320490">
        <w:rPr>
          <w:rFonts w:ascii="Calibri" w:eastAsia="Times New Roman" w:hAnsi="Calibri" w:cs="Times New Roman"/>
          <w:color w:val="000000"/>
          <w:sz w:val="20"/>
          <w:szCs w:val="20"/>
        </w:rPr>
        <w:t xml:space="preserve"> to assess areas of improvement for event efficiency</w:t>
      </w:r>
    </w:p>
    <w:p w14:paraId="4862FC80" w14:textId="525E702A" w:rsidR="00363BFC" w:rsidRPr="00320490" w:rsidRDefault="00B731F8" w:rsidP="00BD0108">
      <w:pPr>
        <w:spacing w:after="0" w:line="264" w:lineRule="auto"/>
        <w:rPr>
          <w:sz w:val="20"/>
          <w:szCs w:val="20"/>
        </w:rPr>
      </w:pPr>
      <w:r w:rsidRPr="00A66C22">
        <w:rPr>
          <w:b/>
          <w:sz w:val="20"/>
          <w:szCs w:val="20"/>
        </w:rPr>
        <w:t>Siegfried Hall, University of Notre Dame</w:t>
      </w:r>
      <w:r w:rsidR="00EE2B40" w:rsidRPr="00320490">
        <w:rPr>
          <w:sz w:val="20"/>
          <w:szCs w:val="20"/>
        </w:rPr>
        <w:t xml:space="preserve">   </w:t>
      </w:r>
      <w:r w:rsidR="00B06033" w:rsidRPr="00320490">
        <w:rPr>
          <w:sz w:val="20"/>
          <w:szCs w:val="20"/>
        </w:rPr>
        <w:t xml:space="preserve"> </w:t>
      </w:r>
      <w:r w:rsidR="00697194" w:rsidRPr="00320490">
        <w:rPr>
          <w:sz w:val="20"/>
          <w:szCs w:val="20"/>
        </w:rPr>
        <w:tab/>
      </w:r>
      <w:r w:rsidR="00697194" w:rsidRPr="00320490">
        <w:rPr>
          <w:sz w:val="20"/>
          <w:szCs w:val="20"/>
        </w:rPr>
        <w:tab/>
      </w:r>
      <w:r w:rsidR="00363BFC" w:rsidRPr="00320490">
        <w:rPr>
          <w:sz w:val="20"/>
          <w:szCs w:val="20"/>
        </w:rPr>
        <w:tab/>
      </w:r>
      <w:r w:rsidR="00363BFC" w:rsidRPr="00320490">
        <w:rPr>
          <w:sz w:val="20"/>
          <w:szCs w:val="20"/>
        </w:rPr>
        <w:tab/>
      </w:r>
      <w:r w:rsidR="00363BFC" w:rsidRPr="00320490">
        <w:rPr>
          <w:sz w:val="20"/>
          <w:szCs w:val="20"/>
        </w:rPr>
        <w:tab/>
      </w:r>
      <w:r w:rsidR="00363BFC" w:rsidRPr="00320490">
        <w:rPr>
          <w:sz w:val="20"/>
          <w:szCs w:val="20"/>
        </w:rPr>
        <w:tab/>
        <w:t xml:space="preserve">Notre </w:t>
      </w:r>
      <w:r w:rsidR="003E6CAD" w:rsidRPr="00320490">
        <w:rPr>
          <w:sz w:val="20"/>
          <w:szCs w:val="20"/>
        </w:rPr>
        <w:t>Dame, IN</w:t>
      </w:r>
    </w:p>
    <w:p w14:paraId="0D1571BB" w14:textId="0C01E4AF" w:rsidR="00B731F8" w:rsidRPr="00320490" w:rsidRDefault="00697194" w:rsidP="00BD0108">
      <w:pPr>
        <w:spacing w:after="0" w:line="264" w:lineRule="auto"/>
        <w:rPr>
          <w:sz w:val="20"/>
          <w:szCs w:val="20"/>
        </w:rPr>
      </w:pPr>
      <w:r w:rsidRPr="00A66C22">
        <w:rPr>
          <w:i/>
          <w:sz w:val="20"/>
          <w:szCs w:val="20"/>
        </w:rPr>
        <w:t>G</w:t>
      </w:r>
      <w:r w:rsidR="00A979D0" w:rsidRPr="00A66C22">
        <w:rPr>
          <w:i/>
          <w:sz w:val="20"/>
          <w:szCs w:val="20"/>
        </w:rPr>
        <w:t xml:space="preserve">ender </w:t>
      </w:r>
      <w:r w:rsidRPr="00A66C22">
        <w:rPr>
          <w:i/>
          <w:sz w:val="20"/>
          <w:szCs w:val="20"/>
        </w:rPr>
        <w:t>R</w:t>
      </w:r>
      <w:r w:rsidR="00A979D0" w:rsidRPr="00A66C22">
        <w:rPr>
          <w:i/>
          <w:sz w:val="20"/>
          <w:szCs w:val="20"/>
        </w:rPr>
        <w:t xml:space="preserve">elations </w:t>
      </w:r>
      <w:r w:rsidRPr="00A66C22">
        <w:rPr>
          <w:i/>
          <w:sz w:val="20"/>
          <w:szCs w:val="20"/>
        </w:rPr>
        <w:t>C</w:t>
      </w:r>
      <w:r w:rsidR="00A979D0" w:rsidRPr="00A66C22">
        <w:rPr>
          <w:i/>
          <w:sz w:val="20"/>
          <w:szCs w:val="20"/>
        </w:rPr>
        <w:t>enter</w:t>
      </w:r>
      <w:r w:rsidR="00B731F8" w:rsidRPr="00A66C22">
        <w:rPr>
          <w:i/>
          <w:sz w:val="20"/>
          <w:szCs w:val="20"/>
        </w:rPr>
        <w:t xml:space="preserve"> Commissioner</w:t>
      </w:r>
      <w:r w:rsidR="00EE2B40" w:rsidRPr="00320490">
        <w:rPr>
          <w:sz w:val="20"/>
          <w:szCs w:val="20"/>
        </w:rPr>
        <w:tab/>
      </w:r>
      <w:r w:rsidRPr="00320490">
        <w:rPr>
          <w:sz w:val="20"/>
          <w:szCs w:val="20"/>
        </w:rPr>
        <w:tab/>
      </w:r>
      <w:r w:rsidR="00363BFC" w:rsidRPr="00320490">
        <w:rPr>
          <w:sz w:val="20"/>
          <w:szCs w:val="20"/>
        </w:rPr>
        <w:tab/>
      </w:r>
      <w:r w:rsidR="00363BFC" w:rsidRPr="00320490">
        <w:rPr>
          <w:sz w:val="20"/>
          <w:szCs w:val="20"/>
        </w:rPr>
        <w:tab/>
      </w:r>
      <w:r w:rsidR="00363BFC" w:rsidRPr="00320490">
        <w:rPr>
          <w:sz w:val="20"/>
          <w:szCs w:val="20"/>
        </w:rPr>
        <w:tab/>
      </w:r>
      <w:r w:rsidR="00363BFC" w:rsidRPr="00320490">
        <w:rPr>
          <w:sz w:val="20"/>
          <w:szCs w:val="20"/>
        </w:rPr>
        <w:tab/>
      </w:r>
      <w:r w:rsidR="00AB3DD8" w:rsidRPr="00320490">
        <w:rPr>
          <w:sz w:val="20"/>
          <w:szCs w:val="20"/>
        </w:rPr>
        <w:t xml:space="preserve">April 2015 – </w:t>
      </w:r>
      <w:r w:rsidR="00DA1953" w:rsidRPr="00320490">
        <w:rPr>
          <w:sz w:val="20"/>
          <w:szCs w:val="20"/>
        </w:rPr>
        <w:t>December 2016</w:t>
      </w:r>
    </w:p>
    <w:p w14:paraId="78E663E1" w14:textId="3FAED6DB" w:rsidR="00363BFC" w:rsidRPr="00320490" w:rsidRDefault="006014E0" w:rsidP="00E85E3C">
      <w:pPr>
        <w:pStyle w:val="ListParagraph"/>
        <w:numPr>
          <w:ilvl w:val="0"/>
          <w:numId w:val="14"/>
        </w:numPr>
        <w:spacing w:after="0" w:line="240" w:lineRule="auto"/>
        <w:rPr>
          <w:sz w:val="20"/>
          <w:szCs w:val="20"/>
        </w:rPr>
      </w:pPr>
      <w:r w:rsidRPr="00320490">
        <w:rPr>
          <w:sz w:val="20"/>
          <w:szCs w:val="20"/>
        </w:rPr>
        <w:t>Act</w:t>
      </w:r>
      <w:r w:rsidR="00F34119" w:rsidRPr="00320490">
        <w:rPr>
          <w:sz w:val="20"/>
          <w:szCs w:val="20"/>
        </w:rPr>
        <w:t>ed</w:t>
      </w:r>
      <w:r w:rsidR="00790F4A" w:rsidRPr="00320490">
        <w:rPr>
          <w:sz w:val="20"/>
          <w:szCs w:val="20"/>
        </w:rPr>
        <w:t xml:space="preserve"> as the</w:t>
      </w:r>
      <w:r w:rsidR="003B0FC3" w:rsidRPr="00320490">
        <w:rPr>
          <w:sz w:val="20"/>
          <w:szCs w:val="20"/>
        </w:rPr>
        <w:t xml:space="preserve"> official liaison between the residence hall and the </w:t>
      </w:r>
      <w:r w:rsidRPr="00320490">
        <w:rPr>
          <w:sz w:val="20"/>
          <w:szCs w:val="20"/>
        </w:rPr>
        <w:t>Gender Relations Center</w:t>
      </w:r>
      <w:r w:rsidR="003E5592" w:rsidRPr="00320490">
        <w:rPr>
          <w:sz w:val="20"/>
          <w:szCs w:val="20"/>
        </w:rPr>
        <w:t xml:space="preserve"> </w:t>
      </w:r>
    </w:p>
    <w:p w14:paraId="0AB8BFF8" w14:textId="31755BC3" w:rsidR="00B731F8" w:rsidRPr="00320490" w:rsidRDefault="00790F4A" w:rsidP="00E85E3C">
      <w:pPr>
        <w:pStyle w:val="ListParagraph"/>
        <w:numPr>
          <w:ilvl w:val="0"/>
          <w:numId w:val="14"/>
        </w:numPr>
        <w:spacing w:after="0" w:line="240" w:lineRule="auto"/>
        <w:rPr>
          <w:sz w:val="20"/>
          <w:szCs w:val="20"/>
        </w:rPr>
      </w:pPr>
      <w:r w:rsidRPr="00320490">
        <w:rPr>
          <w:sz w:val="20"/>
          <w:szCs w:val="20"/>
        </w:rPr>
        <w:t>Coordinate</w:t>
      </w:r>
      <w:r w:rsidR="00F34119" w:rsidRPr="00320490">
        <w:rPr>
          <w:sz w:val="20"/>
          <w:szCs w:val="20"/>
        </w:rPr>
        <w:t>d</w:t>
      </w:r>
      <w:r w:rsidR="003B0FC3" w:rsidRPr="00320490">
        <w:rPr>
          <w:sz w:val="20"/>
          <w:szCs w:val="20"/>
        </w:rPr>
        <w:t xml:space="preserve"> </w:t>
      </w:r>
      <w:r w:rsidR="00C406EE" w:rsidRPr="00320490">
        <w:rPr>
          <w:sz w:val="20"/>
          <w:szCs w:val="20"/>
        </w:rPr>
        <w:t>dorm wide</w:t>
      </w:r>
      <w:r w:rsidR="003B0FC3" w:rsidRPr="00320490">
        <w:rPr>
          <w:sz w:val="20"/>
          <w:szCs w:val="20"/>
        </w:rPr>
        <w:t xml:space="preserve"> events with the GRC to enable discussion concerning</w:t>
      </w:r>
      <w:r w:rsidR="003E5592" w:rsidRPr="00320490">
        <w:rPr>
          <w:sz w:val="20"/>
          <w:szCs w:val="20"/>
        </w:rPr>
        <w:t xml:space="preserve"> </w:t>
      </w:r>
      <w:r w:rsidR="003B0FC3" w:rsidRPr="00320490">
        <w:rPr>
          <w:sz w:val="20"/>
          <w:szCs w:val="20"/>
        </w:rPr>
        <w:t>gender issues on campus</w:t>
      </w:r>
    </w:p>
    <w:p w14:paraId="4C2FBD2A" w14:textId="7E4E1743" w:rsidR="00A064A3" w:rsidRPr="00320490" w:rsidRDefault="00461D57" w:rsidP="00BD0108">
      <w:pPr>
        <w:spacing w:after="0" w:line="240" w:lineRule="auto"/>
        <w:rPr>
          <w:sz w:val="20"/>
          <w:szCs w:val="20"/>
        </w:rPr>
      </w:pPr>
      <w:r w:rsidRPr="00A66C22">
        <w:rPr>
          <w:b/>
          <w:sz w:val="20"/>
          <w:szCs w:val="20"/>
        </w:rPr>
        <w:t>Welcome Weekend, University of Notre Dame</w:t>
      </w:r>
      <w:r w:rsidRPr="00320490">
        <w:rPr>
          <w:sz w:val="20"/>
          <w:szCs w:val="20"/>
        </w:rPr>
        <w:tab/>
      </w:r>
      <w:r w:rsidR="00A064A3" w:rsidRPr="00320490">
        <w:rPr>
          <w:sz w:val="20"/>
          <w:szCs w:val="20"/>
        </w:rPr>
        <w:tab/>
      </w:r>
      <w:r w:rsidR="00A064A3" w:rsidRPr="00320490">
        <w:rPr>
          <w:sz w:val="20"/>
          <w:szCs w:val="20"/>
        </w:rPr>
        <w:tab/>
      </w:r>
      <w:r w:rsidR="00A064A3" w:rsidRPr="00320490">
        <w:rPr>
          <w:sz w:val="20"/>
          <w:szCs w:val="20"/>
        </w:rPr>
        <w:tab/>
      </w:r>
      <w:r w:rsidR="00A064A3" w:rsidRPr="00320490">
        <w:rPr>
          <w:sz w:val="20"/>
          <w:szCs w:val="20"/>
        </w:rPr>
        <w:tab/>
        <w:t xml:space="preserve">Notre </w:t>
      </w:r>
      <w:r w:rsidR="003E6CAD" w:rsidRPr="00320490">
        <w:rPr>
          <w:sz w:val="20"/>
          <w:szCs w:val="20"/>
        </w:rPr>
        <w:t>Dame, IN</w:t>
      </w:r>
      <w:r w:rsidRPr="00320490">
        <w:rPr>
          <w:sz w:val="20"/>
          <w:szCs w:val="20"/>
        </w:rPr>
        <w:tab/>
      </w:r>
      <w:r w:rsidRPr="00320490">
        <w:rPr>
          <w:sz w:val="20"/>
          <w:szCs w:val="20"/>
        </w:rPr>
        <w:tab/>
      </w:r>
    </w:p>
    <w:p w14:paraId="355240B9" w14:textId="14DF53DD" w:rsidR="00461D57" w:rsidRPr="00320490" w:rsidRDefault="00A064A3" w:rsidP="00BD0108">
      <w:pPr>
        <w:spacing w:after="0" w:line="240" w:lineRule="auto"/>
        <w:rPr>
          <w:sz w:val="20"/>
          <w:szCs w:val="20"/>
        </w:rPr>
      </w:pPr>
      <w:r w:rsidRPr="00A66C22">
        <w:rPr>
          <w:i/>
          <w:sz w:val="20"/>
          <w:szCs w:val="20"/>
        </w:rPr>
        <w:t>Student Ambassador</w:t>
      </w:r>
      <w:r w:rsidR="006014E0" w:rsidRPr="00320490">
        <w:rPr>
          <w:sz w:val="20"/>
          <w:szCs w:val="20"/>
        </w:rPr>
        <w:t xml:space="preserve">               </w:t>
      </w:r>
      <w:r w:rsidRPr="00320490">
        <w:rPr>
          <w:sz w:val="20"/>
          <w:szCs w:val="20"/>
        </w:rPr>
        <w:tab/>
      </w:r>
      <w:r w:rsidRPr="00320490">
        <w:rPr>
          <w:sz w:val="20"/>
          <w:szCs w:val="20"/>
        </w:rPr>
        <w:tab/>
      </w:r>
      <w:r w:rsidRPr="00320490">
        <w:rPr>
          <w:sz w:val="20"/>
          <w:szCs w:val="20"/>
        </w:rPr>
        <w:tab/>
      </w:r>
      <w:r w:rsidRPr="00320490">
        <w:rPr>
          <w:sz w:val="20"/>
          <w:szCs w:val="20"/>
        </w:rPr>
        <w:tab/>
      </w:r>
      <w:r w:rsidRPr="00320490">
        <w:rPr>
          <w:sz w:val="20"/>
          <w:szCs w:val="20"/>
        </w:rPr>
        <w:tab/>
      </w:r>
      <w:r w:rsidRPr="00320490">
        <w:rPr>
          <w:sz w:val="20"/>
          <w:szCs w:val="20"/>
        </w:rPr>
        <w:tab/>
      </w:r>
      <w:r w:rsidRPr="00320490">
        <w:rPr>
          <w:sz w:val="20"/>
          <w:szCs w:val="20"/>
        </w:rPr>
        <w:tab/>
      </w:r>
      <w:r w:rsidR="00461D57" w:rsidRPr="00320490">
        <w:rPr>
          <w:sz w:val="20"/>
          <w:szCs w:val="20"/>
        </w:rPr>
        <w:t>April- August 2015</w:t>
      </w:r>
    </w:p>
    <w:p w14:paraId="50AED92C" w14:textId="4B58DAF1" w:rsidR="00A064A3" w:rsidRPr="00320490" w:rsidRDefault="00A979D0" w:rsidP="00E85E3C">
      <w:pPr>
        <w:pStyle w:val="ListParagraph"/>
        <w:numPr>
          <w:ilvl w:val="0"/>
          <w:numId w:val="15"/>
        </w:numPr>
        <w:spacing w:after="0" w:line="240" w:lineRule="auto"/>
        <w:rPr>
          <w:sz w:val="20"/>
          <w:szCs w:val="20"/>
        </w:rPr>
      </w:pPr>
      <w:r w:rsidRPr="00320490">
        <w:rPr>
          <w:sz w:val="20"/>
          <w:szCs w:val="20"/>
        </w:rPr>
        <w:t xml:space="preserve">Led a </w:t>
      </w:r>
      <w:r w:rsidR="009062D0" w:rsidRPr="00320490">
        <w:rPr>
          <w:sz w:val="20"/>
          <w:szCs w:val="20"/>
        </w:rPr>
        <w:t>12-person</w:t>
      </w:r>
      <w:r w:rsidRPr="00320490">
        <w:rPr>
          <w:sz w:val="20"/>
          <w:szCs w:val="20"/>
        </w:rPr>
        <w:t xml:space="preserve"> team to arrange</w:t>
      </w:r>
      <w:r w:rsidR="00461D57" w:rsidRPr="00320490">
        <w:rPr>
          <w:sz w:val="20"/>
          <w:szCs w:val="20"/>
        </w:rPr>
        <w:t xml:space="preserve"> activities and </w:t>
      </w:r>
      <w:r w:rsidRPr="00320490">
        <w:rPr>
          <w:sz w:val="20"/>
          <w:szCs w:val="20"/>
        </w:rPr>
        <w:t xml:space="preserve">residence </w:t>
      </w:r>
      <w:r w:rsidR="00461D57" w:rsidRPr="00320490">
        <w:rPr>
          <w:sz w:val="20"/>
          <w:szCs w:val="20"/>
        </w:rPr>
        <w:t xml:space="preserve">hall programming events for first year students </w:t>
      </w:r>
    </w:p>
    <w:p w14:paraId="30D8BDA7" w14:textId="77777777" w:rsidR="006F0984" w:rsidRPr="00320490" w:rsidRDefault="006F0984" w:rsidP="001223D6">
      <w:pPr>
        <w:pBdr>
          <w:bottom w:val="single" w:sz="6" w:space="0" w:color="auto"/>
        </w:pBdr>
        <w:spacing w:after="0" w:line="264" w:lineRule="auto"/>
        <w:rPr>
          <w:ins w:id="3" w:author="Daniel Schneiderman" w:date="2018-09-20T09:10:00Z"/>
          <w:sz w:val="20"/>
          <w:szCs w:val="20"/>
        </w:rPr>
      </w:pPr>
    </w:p>
    <w:p w14:paraId="685FEB96" w14:textId="77777777" w:rsidR="00CF250D" w:rsidRPr="00811CDE" w:rsidRDefault="00CF250D" w:rsidP="00575C11">
      <w:pPr>
        <w:pBdr>
          <w:bottom w:val="single" w:sz="6" w:space="0" w:color="auto"/>
        </w:pBdr>
        <w:spacing w:after="0" w:line="264" w:lineRule="auto"/>
        <w:outlineLvl w:val="0"/>
        <w:rPr>
          <w:b/>
          <w:sz w:val="20"/>
          <w:szCs w:val="20"/>
        </w:rPr>
      </w:pPr>
      <w:r w:rsidRPr="00811CDE">
        <w:rPr>
          <w:b/>
          <w:sz w:val="20"/>
          <w:szCs w:val="20"/>
        </w:rPr>
        <w:t>Achievements</w:t>
      </w:r>
    </w:p>
    <w:p w14:paraId="539D6528" w14:textId="2A5C96E7" w:rsidR="003E6CAD" w:rsidRPr="00320490" w:rsidRDefault="003E6CAD" w:rsidP="001223D6">
      <w:pPr>
        <w:spacing w:after="0" w:line="264" w:lineRule="auto"/>
        <w:rPr>
          <w:sz w:val="20"/>
          <w:szCs w:val="20"/>
        </w:rPr>
      </w:pPr>
      <w:r w:rsidRPr="00320490">
        <w:rPr>
          <w:sz w:val="20"/>
          <w:szCs w:val="20"/>
        </w:rPr>
        <w:t>French Honor Society, University of Notre Dame</w:t>
      </w:r>
      <w:r w:rsidRPr="00320490">
        <w:rPr>
          <w:sz w:val="20"/>
          <w:szCs w:val="20"/>
        </w:rPr>
        <w:tab/>
      </w:r>
      <w:r w:rsidRPr="00320490">
        <w:rPr>
          <w:sz w:val="20"/>
          <w:szCs w:val="20"/>
        </w:rPr>
        <w:tab/>
      </w:r>
      <w:r w:rsidRPr="00320490">
        <w:rPr>
          <w:sz w:val="20"/>
          <w:szCs w:val="20"/>
        </w:rPr>
        <w:tab/>
      </w:r>
      <w:r w:rsidRPr="00320490">
        <w:rPr>
          <w:sz w:val="20"/>
          <w:szCs w:val="20"/>
        </w:rPr>
        <w:tab/>
      </w:r>
      <w:r w:rsidRPr="00320490">
        <w:rPr>
          <w:sz w:val="20"/>
          <w:szCs w:val="20"/>
        </w:rPr>
        <w:tab/>
        <w:t>Spring 2018</w:t>
      </w:r>
    </w:p>
    <w:p w14:paraId="322DE36F" w14:textId="2C3C8072" w:rsidR="00B5614A" w:rsidRPr="00320490" w:rsidRDefault="009F7E64" w:rsidP="001223D6">
      <w:pPr>
        <w:spacing w:after="0" w:line="264" w:lineRule="auto"/>
        <w:rPr>
          <w:sz w:val="20"/>
          <w:szCs w:val="20"/>
        </w:rPr>
      </w:pPr>
      <w:r w:rsidRPr="00320490">
        <w:rPr>
          <w:sz w:val="20"/>
          <w:szCs w:val="20"/>
        </w:rPr>
        <w:t xml:space="preserve">Dean’s Honor List, </w:t>
      </w:r>
      <w:r w:rsidR="00CF250D" w:rsidRPr="00320490">
        <w:rPr>
          <w:sz w:val="20"/>
          <w:szCs w:val="20"/>
        </w:rPr>
        <w:t>University of Notre Dame</w:t>
      </w:r>
      <w:r w:rsidRPr="00320490">
        <w:rPr>
          <w:sz w:val="20"/>
          <w:szCs w:val="20"/>
        </w:rPr>
        <w:tab/>
      </w:r>
      <w:r w:rsidRPr="00320490">
        <w:rPr>
          <w:sz w:val="20"/>
          <w:szCs w:val="20"/>
        </w:rPr>
        <w:tab/>
      </w:r>
      <w:r w:rsidRPr="00320490">
        <w:rPr>
          <w:sz w:val="20"/>
          <w:szCs w:val="20"/>
        </w:rPr>
        <w:tab/>
      </w:r>
      <w:r w:rsidR="00B731F8" w:rsidRPr="00320490">
        <w:rPr>
          <w:sz w:val="20"/>
          <w:szCs w:val="20"/>
        </w:rPr>
        <w:tab/>
      </w:r>
      <w:r w:rsidR="00EE2B40" w:rsidRPr="00320490">
        <w:rPr>
          <w:sz w:val="20"/>
          <w:szCs w:val="20"/>
        </w:rPr>
        <w:tab/>
      </w:r>
      <w:r w:rsidR="00763D22" w:rsidRPr="00320490">
        <w:rPr>
          <w:sz w:val="20"/>
          <w:szCs w:val="20"/>
        </w:rPr>
        <w:tab/>
      </w:r>
      <w:r w:rsidR="00AB3DD8" w:rsidRPr="00320490">
        <w:rPr>
          <w:sz w:val="20"/>
          <w:szCs w:val="20"/>
        </w:rPr>
        <w:t xml:space="preserve">Fall 2014 – </w:t>
      </w:r>
      <w:r w:rsidR="004E299C" w:rsidRPr="00320490">
        <w:rPr>
          <w:sz w:val="20"/>
          <w:szCs w:val="20"/>
        </w:rPr>
        <w:t>Spring 2015</w:t>
      </w:r>
      <w:r w:rsidR="00CF250D" w:rsidRPr="00320490">
        <w:rPr>
          <w:sz w:val="20"/>
          <w:szCs w:val="20"/>
        </w:rPr>
        <w:t xml:space="preserve"> </w:t>
      </w:r>
    </w:p>
    <w:p w14:paraId="05F0882A" w14:textId="17F5E67C" w:rsidR="006F0984" w:rsidRDefault="00F00D28" w:rsidP="00C566B2">
      <w:pPr>
        <w:spacing w:after="0" w:line="264" w:lineRule="auto"/>
        <w:rPr>
          <w:sz w:val="20"/>
          <w:szCs w:val="20"/>
        </w:rPr>
      </w:pPr>
      <w:r w:rsidRPr="00320490">
        <w:rPr>
          <w:sz w:val="20"/>
          <w:szCs w:val="20"/>
        </w:rPr>
        <w:t>McLean High School</w:t>
      </w:r>
      <w:r w:rsidR="00956AE3" w:rsidRPr="00320490">
        <w:rPr>
          <w:sz w:val="20"/>
          <w:szCs w:val="20"/>
        </w:rPr>
        <w:t xml:space="preserve"> Jansen Memorial</w:t>
      </w:r>
      <w:r w:rsidRPr="00320490">
        <w:rPr>
          <w:sz w:val="20"/>
          <w:szCs w:val="20"/>
        </w:rPr>
        <w:t xml:space="preserve"> </w:t>
      </w:r>
      <w:r w:rsidR="00C14F28" w:rsidRPr="00320490">
        <w:rPr>
          <w:sz w:val="20"/>
          <w:szCs w:val="20"/>
        </w:rPr>
        <w:t xml:space="preserve">Love of French Scholarship Winner </w:t>
      </w:r>
      <w:r w:rsidR="00956AE3" w:rsidRPr="00320490">
        <w:rPr>
          <w:sz w:val="20"/>
          <w:szCs w:val="20"/>
        </w:rPr>
        <w:tab/>
      </w:r>
      <w:r w:rsidR="00956AE3" w:rsidRPr="00320490">
        <w:rPr>
          <w:sz w:val="20"/>
          <w:szCs w:val="20"/>
        </w:rPr>
        <w:tab/>
      </w:r>
      <w:r w:rsidR="0028789C" w:rsidRPr="00320490">
        <w:rPr>
          <w:sz w:val="20"/>
          <w:szCs w:val="20"/>
        </w:rPr>
        <w:t>May 2014</w:t>
      </w:r>
    </w:p>
    <w:p w14:paraId="4252B1BA" w14:textId="77777777" w:rsidR="00C566B2" w:rsidRPr="00320490" w:rsidRDefault="00C566B2" w:rsidP="00C566B2">
      <w:pPr>
        <w:spacing w:after="0" w:line="264" w:lineRule="auto"/>
        <w:rPr>
          <w:ins w:id="4" w:author="Daniel Schneiderman" w:date="2018-09-20T09:10:00Z"/>
          <w:sz w:val="20"/>
          <w:szCs w:val="20"/>
        </w:rPr>
      </w:pPr>
    </w:p>
    <w:p w14:paraId="0559B2A5" w14:textId="77777777" w:rsidR="00D02CB3" w:rsidRPr="00811CDE" w:rsidRDefault="00D02CB3" w:rsidP="00575C11">
      <w:pPr>
        <w:pBdr>
          <w:bottom w:val="single" w:sz="6" w:space="1" w:color="auto"/>
        </w:pBdr>
        <w:spacing w:after="0" w:line="264" w:lineRule="auto"/>
        <w:outlineLvl w:val="0"/>
        <w:rPr>
          <w:b/>
          <w:sz w:val="20"/>
          <w:szCs w:val="20"/>
        </w:rPr>
      </w:pPr>
      <w:r w:rsidRPr="00811CDE">
        <w:rPr>
          <w:b/>
          <w:sz w:val="20"/>
          <w:szCs w:val="20"/>
        </w:rPr>
        <w:t>Activities</w:t>
      </w:r>
    </w:p>
    <w:p w14:paraId="3ECE8026" w14:textId="4D8D63F7" w:rsidR="00D02CB3" w:rsidRPr="00320490" w:rsidRDefault="00EC5950" w:rsidP="001223D6">
      <w:pPr>
        <w:tabs>
          <w:tab w:val="left" w:pos="3572"/>
          <w:tab w:val="left" w:pos="5461"/>
        </w:tabs>
        <w:spacing w:after="0" w:line="264" w:lineRule="auto"/>
        <w:rPr>
          <w:sz w:val="20"/>
          <w:szCs w:val="20"/>
        </w:rPr>
      </w:pPr>
      <w:r w:rsidRPr="00320490">
        <w:rPr>
          <w:sz w:val="20"/>
          <w:szCs w:val="20"/>
        </w:rPr>
        <w:t>Human Development Conference Planning Committee</w:t>
      </w:r>
      <w:r w:rsidR="00B5614A" w:rsidRPr="00320490">
        <w:rPr>
          <w:sz w:val="20"/>
          <w:szCs w:val="20"/>
        </w:rPr>
        <w:t>,</w:t>
      </w:r>
      <w:r w:rsidR="004775D0" w:rsidRPr="00320490">
        <w:rPr>
          <w:sz w:val="20"/>
          <w:szCs w:val="20"/>
        </w:rPr>
        <w:t xml:space="preserve"> </w:t>
      </w:r>
      <w:r w:rsidR="00D07A0E" w:rsidRPr="00320490">
        <w:rPr>
          <w:sz w:val="20"/>
          <w:szCs w:val="20"/>
        </w:rPr>
        <w:t>University of</w:t>
      </w:r>
      <w:r w:rsidR="009F7E64" w:rsidRPr="00320490">
        <w:rPr>
          <w:sz w:val="20"/>
          <w:szCs w:val="20"/>
        </w:rPr>
        <w:t xml:space="preserve"> Notre Dame</w:t>
      </w:r>
      <w:r w:rsidR="009F7E64" w:rsidRPr="00320490">
        <w:rPr>
          <w:sz w:val="20"/>
          <w:szCs w:val="20"/>
        </w:rPr>
        <w:tab/>
      </w:r>
      <w:r w:rsidR="004775D0" w:rsidRPr="00320490">
        <w:rPr>
          <w:sz w:val="20"/>
          <w:szCs w:val="20"/>
        </w:rPr>
        <w:t xml:space="preserve">September 2015 – </w:t>
      </w:r>
      <w:r w:rsidR="003E6CAD" w:rsidRPr="00320490">
        <w:rPr>
          <w:sz w:val="20"/>
          <w:szCs w:val="20"/>
        </w:rPr>
        <w:t>May 2018</w:t>
      </w:r>
      <w:r w:rsidR="00D02CB3" w:rsidRPr="00320490">
        <w:rPr>
          <w:sz w:val="20"/>
          <w:szCs w:val="20"/>
        </w:rPr>
        <w:t xml:space="preserve"> </w:t>
      </w:r>
    </w:p>
    <w:p w14:paraId="0C08BFA9" w14:textId="1FDCCF44" w:rsidR="004C38B1" w:rsidRPr="00320490" w:rsidRDefault="00B8229D" w:rsidP="001223D6">
      <w:pPr>
        <w:spacing w:after="0" w:line="264" w:lineRule="auto"/>
        <w:rPr>
          <w:sz w:val="20"/>
          <w:szCs w:val="20"/>
        </w:rPr>
      </w:pPr>
      <w:r w:rsidRPr="00320490">
        <w:rPr>
          <w:sz w:val="20"/>
          <w:szCs w:val="20"/>
        </w:rPr>
        <w:t>Secretary</w:t>
      </w:r>
      <w:r w:rsidR="004C38B1" w:rsidRPr="00320490">
        <w:rPr>
          <w:sz w:val="20"/>
          <w:szCs w:val="20"/>
        </w:rPr>
        <w:t xml:space="preserve">, </w:t>
      </w:r>
      <w:r w:rsidR="003B0FC3" w:rsidRPr="00320490">
        <w:rPr>
          <w:sz w:val="20"/>
          <w:szCs w:val="20"/>
        </w:rPr>
        <w:t>French Club</w:t>
      </w:r>
      <w:r w:rsidR="00B5614A" w:rsidRPr="00320490">
        <w:rPr>
          <w:sz w:val="20"/>
          <w:szCs w:val="20"/>
        </w:rPr>
        <w:t xml:space="preserve">, </w:t>
      </w:r>
      <w:r w:rsidR="009F7E64" w:rsidRPr="00320490">
        <w:rPr>
          <w:sz w:val="20"/>
          <w:szCs w:val="20"/>
        </w:rPr>
        <w:t>University of Notre Dame</w:t>
      </w:r>
      <w:r w:rsidR="009F7E64" w:rsidRPr="00320490">
        <w:rPr>
          <w:sz w:val="20"/>
          <w:szCs w:val="20"/>
        </w:rPr>
        <w:tab/>
      </w:r>
      <w:r w:rsidR="009F7E64" w:rsidRPr="00320490">
        <w:rPr>
          <w:sz w:val="20"/>
          <w:szCs w:val="20"/>
        </w:rPr>
        <w:tab/>
      </w:r>
      <w:r w:rsidR="009F7E64" w:rsidRPr="00320490">
        <w:rPr>
          <w:sz w:val="20"/>
          <w:szCs w:val="20"/>
        </w:rPr>
        <w:tab/>
      </w:r>
      <w:r w:rsidR="00B731F8" w:rsidRPr="00320490">
        <w:rPr>
          <w:sz w:val="20"/>
          <w:szCs w:val="20"/>
        </w:rPr>
        <w:tab/>
      </w:r>
      <w:r w:rsidR="00EE2B40" w:rsidRPr="00320490">
        <w:rPr>
          <w:sz w:val="20"/>
          <w:szCs w:val="20"/>
        </w:rPr>
        <w:tab/>
      </w:r>
      <w:r w:rsidR="004775D0" w:rsidRPr="00320490">
        <w:rPr>
          <w:sz w:val="20"/>
          <w:szCs w:val="20"/>
        </w:rPr>
        <w:t>September</w:t>
      </w:r>
      <w:r w:rsidR="003E6CAD" w:rsidRPr="00320490">
        <w:rPr>
          <w:sz w:val="20"/>
          <w:szCs w:val="20"/>
        </w:rPr>
        <w:t xml:space="preserve"> 2014 – May 2016</w:t>
      </w:r>
    </w:p>
    <w:p w14:paraId="5AD38896" w14:textId="084CBE03" w:rsidR="00046A76" w:rsidRPr="00320490" w:rsidRDefault="00B8229D" w:rsidP="001223D6">
      <w:pPr>
        <w:spacing w:after="0" w:line="264" w:lineRule="auto"/>
        <w:rPr>
          <w:sz w:val="20"/>
          <w:szCs w:val="20"/>
        </w:rPr>
      </w:pPr>
      <w:r w:rsidRPr="00320490">
        <w:rPr>
          <w:sz w:val="20"/>
          <w:szCs w:val="20"/>
        </w:rPr>
        <w:t xml:space="preserve">Member, Student Consultants for Non-Profit Organizations, University of Notre Dame </w:t>
      </w:r>
      <w:r w:rsidRPr="00320490">
        <w:rPr>
          <w:sz w:val="20"/>
          <w:szCs w:val="20"/>
        </w:rPr>
        <w:tab/>
        <w:t>April 2016</w:t>
      </w:r>
      <w:r w:rsidR="003E6CAD" w:rsidRPr="00320490">
        <w:rPr>
          <w:sz w:val="20"/>
          <w:szCs w:val="20"/>
        </w:rPr>
        <w:t>- May 2017</w:t>
      </w:r>
      <w:r w:rsidR="004C38B1" w:rsidRPr="00320490">
        <w:rPr>
          <w:sz w:val="20"/>
          <w:szCs w:val="20"/>
        </w:rPr>
        <w:t xml:space="preserve"> </w:t>
      </w:r>
    </w:p>
    <w:p w14:paraId="77A45439" w14:textId="77777777" w:rsidR="006F0984" w:rsidRPr="00320490" w:rsidRDefault="006F0984" w:rsidP="001223D6">
      <w:pPr>
        <w:pBdr>
          <w:bottom w:val="single" w:sz="6" w:space="0" w:color="auto"/>
        </w:pBdr>
        <w:spacing w:after="0" w:line="264" w:lineRule="auto"/>
        <w:rPr>
          <w:ins w:id="5" w:author="Daniel Schneiderman" w:date="2018-09-20T09:10:00Z"/>
          <w:sz w:val="20"/>
          <w:szCs w:val="20"/>
        </w:rPr>
      </w:pPr>
    </w:p>
    <w:p w14:paraId="0ACEC563" w14:textId="77777777" w:rsidR="00CF250D" w:rsidRPr="00811CDE" w:rsidRDefault="00CF250D" w:rsidP="00575C11">
      <w:pPr>
        <w:pBdr>
          <w:bottom w:val="single" w:sz="6" w:space="0" w:color="auto"/>
        </w:pBdr>
        <w:spacing w:after="0" w:line="264" w:lineRule="auto"/>
        <w:outlineLvl w:val="0"/>
        <w:rPr>
          <w:b/>
          <w:sz w:val="20"/>
          <w:szCs w:val="20"/>
        </w:rPr>
      </w:pPr>
      <w:r w:rsidRPr="00811CDE">
        <w:rPr>
          <w:b/>
          <w:sz w:val="20"/>
          <w:szCs w:val="20"/>
        </w:rPr>
        <w:t>Skills</w:t>
      </w:r>
    </w:p>
    <w:p w14:paraId="4EB65735" w14:textId="5D44EB75" w:rsidR="00363BFC" w:rsidRPr="00320490" w:rsidRDefault="00363BFC" w:rsidP="00575C11">
      <w:pPr>
        <w:tabs>
          <w:tab w:val="left" w:pos="4950"/>
        </w:tabs>
        <w:spacing w:after="0" w:line="264" w:lineRule="auto"/>
        <w:outlineLvl w:val="0"/>
        <w:rPr>
          <w:sz w:val="20"/>
          <w:szCs w:val="20"/>
        </w:rPr>
      </w:pPr>
      <w:r w:rsidRPr="00320490">
        <w:rPr>
          <w:sz w:val="20"/>
          <w:szCs w:val="20"/>
        </w:rPr>
        <w:t xml:space="preserve">Technology: </w:t>
      </w:r>
      <w:r w:rsidR="00A17995" w:rsidRPr="00320490">
        <w:rPr>
          <w:sz w:val="20"/>
          <w:szCs w:val="20"/>
        </w:rPr>
        <w:t>Proficient in</w:t>
      </w:r>
      <w:r w:rsidR="00B06033" w:rsidRPr="00320490">
        <w:rPr>
          <w:sz w:val="20"/>
          <w:szCs w:val="20"/>
        </w:rPr>
        <w:t xml:space="preserve"> </w:t>
      </w:r>
      <w:r w:rsidR="00CF250D" w:rsidRPr="00320490">
        <w:rPr>
          <w:sz w:val="20"/>
          <w:szCs w:val="20"/>
        </w:rPr>
        <w:t>Micros</w:t>
      </w:r>
      <w:r w:rsidR="00B06033" w:rsidRPr="00320490">
        <w:rPr>
          <w:sz w:val="20"/>
          <w:szCs w:val="20"/>
        </w:rPr>
        <w:t xml:space="preserve">oft </w:t>
      </w:r>
      <w:r w:rsidRPr="00320490">
        <w:rPr>
          <w:sz w:val="20"/>
          <w:szCs w:val="20"/>
        </w:rPr>
        <w:t>Word, PowerPoint,</w:t>
      </w:r>
      <w:r w:rsidR="00B06033" w:rsidRPr="00320490">
        <w:rPr>
          <w:sz w:val="20"/>
          <w:szCs w:val="20"/>
        </w:rPr>
        <w:t xml:space="preserve"> Excel</w:t>
      </w:r>
      <w:r w:rsidRPr="00320490">
        <w:rPr>
          <w:sz w:val="20"/>
          <w:szCs w:val="20"/>
        </w:rPr>
        <w:t xml:space="preserve">, and Stata </w:t>
      </w:r>
    </w:p>
    <w:p w14:paraId="53D8FB42" w14:textId="462BF069" w:rsidR="00C152F3" w:rsidRDefault="00FB191E" w:rsidP="001223D6">
      <w:pPr>
        <w:tabs>
          <w:tab w:val="left" w:pos="4950"/>
        </w:tabs>
        <w:spacing w:after="0" w:line="264" w:lineRule="auto"/>
        <w:rPr>
          <w:sz w:val="20"/>
          <w:szCs w:val="20"/>
        </w:rPr>
      </w:pPr>
      <w:r w:rsidRPr="00320490">
        <w:rPr>
          <w:sz w:val="20"/>
          <w:szCs w:val="20"/>
        </w:rPr>
        <w:t xml:space="preserve">Language: Conversationally Fluent </w:t>
      </w:r>
      <w:r w:rsidR="00AF54D7" w:rsidRPr="00320490">
        <w:rPr>
          <w:sz w:val="20"/>
          <w:szCs w:val="20"/>
        </w:rPr>
        <w:t xml:space="preserve">in French </w:t>
      </w:r>
    </w:p>
    <w:p w14:paraId="2118ED80" w14:textId="77777777" w:rsidR="00A2115A" w:rsidRPr="004D450E" w:rsidRDefault="00A2115A" w:rsidP="00A2115A">
      <w:pPr>
        <w:pStyle w:val="Address"/>
        <w:rPr>
          <w:rFonts w:ascii="Times New Roman" w:hAnsi="Times New Roman"/>
          <w:sz w:val="22"/>
          <w:szCs w:val="22"/>
        </w:rPr>
      </w:pPr>
    </w:p>
    <w:p w14:paraId="545BFFB2" w14:textId="77777777" w:rsidR="00A2115A" w:rsidRDefault="00A2115A" w:rsidP="00A2115A">
      <w:pPr>
        <w:pStyle w:val="Address"/>
        <w:rPr>
          <w:rFonts w:ascii="Times New Roman" w:hAnsi="Times New Roman"/>
          <w:sz w:val="22"/>
          <w:szCs w:val="22"/>
        </w:rPr>
      </w:pPr>
      <w:r>
        <w:rPr>
          <w:rFonts w:ascii="Times New Roman" w:hAnsi="Times New Roman"/>
          <w:sz w:val="22"/>
          <w:szCs w:val="22"/>
        </w:rPr>
        <w:t>December 10,</w:t>
      </w:r>
      <w:r w:rsidRPr="004D450E">
        <w:rPr>
          <w:rFonts w:ascii="Times New Roman" w:hAnsi="Times New Roman"/>
          <w:sz w:val="22"/>
          <w:szCs w:val="22"/>
        </w:rPr>
        <w:t xml:space="preserve"> </w:t>
      </w:r>
      <w:r>
        <w:rPr>
          <w:rFonts w:ascii="Times New Roman" w:hAnsi="Times New Roman"/>
          <w:sz w:val="22"/>
          <w:szCs w:val="22"/>
        </w:rPr>
        <w:t>2018</w:t>
      </w:r>
    </w:p>
    <w:p w14:paraId="686D3258" w14:textId="77777777" w:rsidR="00A2115A" w:rsidRPr="004D450E" w:rsidRDefault="00A2115A" w:rsidP="00A2115A">
      <w:pPr>
        <w:pStyle w:val="Address"/>
        <w:rPr>
          <w:rFonts w:ascii="Times New Roman" w:hAnsi="Times New Roman"/>
          <w:sz w:val="22"/>
          <w:szCs w:val="22"/>
        </w:rPr>
      </w:pPr>
      <w:r>
        <w:rPr>
          <w:rFonts w:ascii="Times New Roman" w:hAnsi="Times New Roman"/>
          <w:sz w:val="22"/>
          <w:szCs w:val="22"/>
        </w:rPr>
        <w:t>United States House of Representatives</w:t>
      </w:r>
    </w:p>
    <w:sdt>
      <w:sdtPr>
        <w:rPr>
          <w:rFonts w:ascii="Times New Roman" w:hAnsi="Times New Roman"/>
          <w:sz w:val="22"/>
          <w:szCs w:val="22"/>
        </w:rPr>
        <w:alias w:val="Company"/>
        <w:tag w:val="Company"/>
        <w:id w:val="7710436"/>
        <w:placeholder>
          <w:docPart w:val="6E8F0338E58A6245BCBAB5E21588CA7D"/>
        </w:placeholder>
        <w:dataBinding w:prefixMappings="xmlns:ns0='http://purl.org/dc/elements/1.1/' xmlns:ns1='http://schemas.openxmlformats.org/package/2006/metadata/core-properties' " w:xpath="/ns1:coreProperties[1]/ns0:description[1]" w:storeItemID="{6C3C8BC8-F283-45AE-878A-BAB7291924A1}"/>
        <w:text w:multiLine="1"/>
      </w:sdtPr>
      <w:sdtContent>
        <w:p w14:paraId="40313C46" w14:textId="0A8871FF" w:rsidR="00A2115A" w:rsidRPr="004D450E" w:rsidRDefault="00A2115A" w:rsidP="00A2115A">
          <w:pPr>
            <w:pStyle w:val="Address"/>
            <w:spacing w:line="240" w:lineRule="auto"/>
            <w:rPr>
              <w:rFonts w:ascii="Times New Roman" w:hAnsi="Times New Roman"/>
              <w:sz w:val="22"/>
              <w:szCs w:val="22"/>
            </w:rPr>
          </w:pPr>
          <w:r w:rsidRPr="00A2115A">
            <w:rPr>
              <w:rFonts w:ascii="Times New Roman" w:hAnsi="Times New Roman"/>
              <w:sz w:val="22"/>
              <w:szCs w:val="22"/>
            </w:rPr>
            <w:t>1705 Longworth House Office Building</w:t>
          </w:r>
        </w:p>
      </w:sdtContent>
    </w:sdt>
    <w:p w14:paraId="3BE22F42" w14:textId="77777777" w:rsidR="00A2115A" w:rsidRPr="004D450E" w:rsidRDefault="00A2115A" w:rsidP="00A2115A">
      <w:pPr>
        <w:pStyle w:val="Address"/>
        <w:rPr>
          <w:rFonts w:ascii="Times New Roman" w:hAnsi="Times New Roman"/>
          <w:sz w:val="22"/>
          <w:szCs w:val="22"/>
        </w:rPr>
      </w:pPr>
      <w:r w:rsidRPr="004D450E">
        <w:rPr>
          <w:rFonts w:ascii="Times New Roman" w:hAnsi="Times New Roman"/>
          <w:sz w:val="22"/>
          <w:szCs w:val="22"/>
        </w:rPr>
        <w:t xml:space="preserve"> </w:t>
      </w:r>
      <w:r>
        <w:rPr>
          <w:rFonts w:ascii="Times New Roman" w:hAnsi="Times New Roman"/>
          <w:sz w:val="22"/>
          <w:szCs w:val="22"/>
        </w:rPr>
        <w:t>Washington D.C 20515</w:t>
      </w:r>
    </w:p>
    <w:p w14:paraId="6F3BCB0B" w14:textId="77777777" w:rsidR="00A2115A" w:rsidRPr="004D450E" w:rsidRDefault="00A2115A" w:rsidP="00A2115A">
      <w:pPr>
        <w:pStyle w:val="Address"/>
        <w:spacing w:line="240" w:lineRule="auto"/>
        <w:rPr>
          <w:rFonts w:ascii="Times New Roman" w:hAnsi="Times New Roman"/>
          <w:sz w:val="22"/>
          <w:szCs w:val="22"/>
        </w:rPr>
      </w:pPr>
    </w:p>
    <w:p w14:paraId="63E95D8E" w14:textId="77777777" w:rsidR="00A2115A" w:rsidRPr="004D450E" w:rsidRDefault="00A2115A" w:rsidP="00A2115A">
      <w:pPr>
        <w:spacing w:line="240" w:lineRule="auto"/>
        <w:rPr>
          <w:rFonts w:ascii="Times New Roman" w:hAnsi="Times New Roman"/>
        </w:rPr>
      </w:pPr>
      <w:r w:rsidRPr="004D450E">
        <w:rPr>
          <w:rFonts w:ascii="Times New Roman" w:hAnsi="Times New Roman"/>
        </w:rPr>
        <w:t>To</w:t>
      </w:r>
      <w:r>
        <w:rPr>
          <w:rFonts w:ascii="Times New Roman" w:hAnsi="Times New Roman"/>
        </w:rPr>
        <w:t xml:space="preserve"> Whom It May Concern</w:t>
      </w:r>
      <w:r w:rsidRPr="004D450E">
        <w:rPr>
          <w:rFonts w:ascii="Times New Roman" w:hAnsi="Times New Roman"/>
        </w:rPr>
        <w:t>,</w:t>
      </w:r>
    </w:p>
    <w:p w14:paraId="0AB6F478" w14:textId="77777777" w:rsidR="00A2115A" w:rsidRPr="004D450E" w:rsidRDefault="00A2115A" w:rsidP="00A2115A">
      <w:pPr>
        <w:ind w:firstLine="720"/>
        <w:rPr>
          <w:rFonts w:ascii="Times New Roman" w:hAnsi="Times New Roman"/>
        </w:rPr>
      </w:pPr>
      <w:r w:rsidRPr="004D450E">
        <w:rPr>
          <w:rFonts w:ascii="Times New Roman" w:hAnsi="Times New Roman"/>
        </w:rPr>
        <w:t>I am writing to express my interest in</w:t>
      </w:r>
      <w:r>
        <w:rPr>
          <w:rFonts w:ascii="Times New Roman" w:hAnsi="Times New Roman"/>
        </w:rPr>
        <w:t xml:space="preserve"> working as a Congressional Staffer for a Democratic Member of Congress</w:t>
      </w:r>
      <w:r w:rsidRPr="004D450E">
        <w:rPr>
          <w:rFonts w:ascii="Times New Roman" w:hAnsi="Times New Roman"/>
        </w:rPr>
        <w:t>. I am well-suited for the role because my prior experience resear</w:t>
      </w:r>
      <w:r>
        <w:rPr>
          <w:rFonts w:ascii="Times New Roman" w:hAnsi="Times New Roman"/>
        </w:rPr>
        <w:t xml:space="preserve">ching Virginia policy issues and working on an environmental advocacy campaign </w:t>
      </w:r>
      <w:r w:rsidRPr="004D450E">
        <w:rPr>
          <w:rFonts w:ascii="Times New Roman" w:hAnsi="Times New Roman"/>
        </w:rPr>
        <w:t xml:space="preserve">has given me a good sense of what issues are important to </w:t>
      </w:r>
      <w:r>
        <w:rPr>
          <w:rFonts w:ascii="Times New Roman" w:hAnsi="Times New Roman"/>
        </w:rPr>
        <w:t xml:space="preserve">voters in the Virginia </w:t>
      </w:r>
      <w:r w:rsidRPr="004D450E">
        <w:rPr>
          <w:rFonts w:ascii="Times New Roman" w:hAnsi="Times New Roman"/>
        </w:rPr>
        <w:t xml:space="preserve">and how to find practical solutions to complex policy problems. </w:t>
      </w:r>
      <w:bookmarkStart w:id="6" w:name="_GoBack"/>
      <w:bookmarkEnd w:id="6"/>
    </w:p>
    <w:p w14:paraId="27CD57F1" w14:textId="77777777" w:rsidR="00A2115A" w:rsidRPr="004D450E" w:rsidRDefault="00A2115A" w:rsidP="00A2115A">
      <w:pPr>
        <w:ind w:firstLine="720"/>
        <w:rPr>
          <w:rFonts w:ascii="Times New Roman" w:hAnsi="Times New Roman"/>
        </w:rPr>
      </w:pPr>
      <w:r w:rsidRPr="004D450E">
        <w:rPr>
          <w:rFonts w:ascii="Times New Roman" w:hAnsi="Times New Roman"/>
        </w:rPr>
        <w:t>As a Campaign Organizing Intern at Environment Virginia, I canvassed in Loudoun County</w:t>
      </w:r>
      <w:r>
        <w:rPr>
          <w:rFonts w:ascii="Times New Roman" w:hAnsi="Times New Roman"/>
        </w:rPr>
        <w:t>, Virginia</w:t>
      </w:r>
      <w:r w:rsidRPr="004D450E">
        <w:rPr>
          <w:rFonts w:ascii="Times New Roman" w:hAnsi="Times New Roman"/>
        </w:rPr>
        <w:t xml:space="preserve"> to gather petition signatures and handwritten letters that urged Governor Terry McAuliffe to include </w:t>
      </w:r>
      <w:r>
        <w:rPr>
          <w:rFonts w:ascii="Times New Roman" w:hAnsi="Times New Roman"/>
        </w:rPr>
        <w:t>strong commitments to renewable</w:t>
      </w:r>
      <w:r w:rsidRPr="004D450E">
        <w:rPr>
          <w:rFonts w:ascii="Times New Roman" w:hAnsi="Times New Roman"/>
        </w:rPr>
        <w:t xml:space="preserve"> sources of energy as part of the state’s implementation of the Clean Power Plan. I</w:t>
      </w:r>
      <w:r>
        <w:rPr>
          <w:rFonts w:ascii="Times New Roman" w:hAnsi="Times New Roman"/>
        </w:rPr>
        <w:t xml:space="preserve"> then phone banked and emailed those </w:t>
      </w:r>
      <w:r w:rsidRPr="004D450E">
        <w:rPr>
          <w:rFonts w:ascii="Times New Roman" w:hAnsi="Times New Roman"/>
        </w:rPr>
        <w:t xml:space="preserve">who I had met </w:t>
      </w:r>
      <w:r>
        <w:rPr>
          <w:rFonts w:ascii="Times New Roman" w:hAnsi="Times New Roman"/>
        </w:rPr>
        <w:t xml:space="preserve">while </w:t>
      </w:r>
      <w:r w:rsidRPr="004D450E">
        <w:rPr>
          <w:rFonts w:ascii="Times New Roman" w:hAnsi="Times New Roman"/>
        </w:rPr>
        <w:t xml:space="preserve">canvassing to encourage them to volunteer or attend a campaign event. This experience helped me get a better sense of the different perspectives that </w:t>
      </w:r>
      <w:r>
        <w:rPr>
          <w:rFonts w:ascii="Times New Roman" w:hAnsi="Times New Roman"/>
        </w:rPr>
        <w:t xml:space="preserve">voters in the Virginia </w:t>
      </w:r>
      <w:r w:rsidRPr="004D450E">
        <w:rPr>
          <w:rFonts w:ascii="Times New Roman" w:hAnsi="Times New Roman"/>
        </w:rPr>
        <w:t xml:space="preserve">have regarding how we should address </w:t>
      </w:r>
      <w:r>
        <w:rPr>
          <w:rFonts w:ascii="Times New Roman" w:hAnsi="Times New Roman"/>
        </w:rPr>
        <w:t xml:space="preserve">environmental issues </w:t>
      </w:r>
      <w:r w:rsidRPr="004D450E">
        <w:rPr>
          <w:rFonts w:ascii="Times New Roman" w:hAnsi="Times New Roman"/>
        </w:rPr>
        <w:t xml:space="preserve">and the challenges that policy makers will face when trying to find practical solutions to complex problems. </w:t>
      </w:r>
    </w:p>
    <w:p w14:paraId="0BB382CF" w14:textId="77777777" w:rsidR="00A2115A" w:rsidRPr="004D450E" w:rsidRDefault="00A2115A" w:rsidP="00A2115A">
      <w:pPr>
        <w:ind w:firstLine="720"/>
        <w:rPr>
          <w:rFonts w:ascii="Times New Roman" w:hAnsi="Times New Roman"/>
        </w:rPr>
      </w:pPr>
      <w:r>
        <w:rPr>
          <w:rFonts w:ascii="Times New Roman" w:hAnsi="Times New Roman"/>
        </w:rPr>
        <w:t>P</w:t>
      </w:r>
      <w:r w:rsidRPr="004D450E">
        <w:rPr>
          <w:rFonts w:ascii="Times New Roman" w:hAnsi="Times New Roman"/>
        </w:rPr>
        <w:t>olicy research at Serving Virginia allowed me to apply the critical thinkin</w:t>
      </w:r>
      <w:r>
        <w:rPr>
          <w:rFonts w:ascii="Times New Roman" w:hAnsi="Times New Roman"/>
        </w:rPr>
        <w:t>g skills I had developed in my Economics and P</w:t>
      </w:r>
      <w:r w:rsidRPr="004D450E">
        <w:rPr>
          <w:rFonts w:ascii="Times New Roman" w:hAnsi="Times New Roman"/>
        </w:rPr>
        <w:t xml:space="preserve">olitical </w:t>
      </w:r>
      <w:r>
        <w:rPr>
          <w:rFonts w:ascii="Times New Roman" w:hAnsi="Times New Roman"/>
        </w:rPr>
        <w:t>S</w:t>
      </w:r>
      <w:r w:rsidRPr="004D450E">
        <w:rPr>
          <w:rFonts w:ascii="Times New Roman" w:hAnsi="Times New Roman"/>
        </w:rPr>
        <w:t>cience courses into thinking about practical solutions to policy problems. Each week, I researched a specific policy issu</w:t>
      </w:r>
      <w:r>
        <w:rPr>
          <w:rFonts w:ascii="Times New Roman" w:hAnsi="Times New Roman"/>
        </w:rPr>
        <w:t>e and developed a cost-</w:t>
      </w:r>
      <w:r w:rsidRPr="004D450E">
        <w:rPr>
          <w:rFonts w:ascii="Times New Roman" w:hAnsi="Times New Roman"/>
        </w:rPr>
        <w:t xml:space="preserve">benefit analysis of possible solutions to the problem. For instance, one of my tasks was to come up with an estimate of the impact of potential marijuana legalization on the state budget. Looking at the data, I estimated that the state could net 75 to 100 million dollars when considering </w:t>
      </w:r>
      <w:r>
        <w:rPr>
          <w:rFonts w:ascii="Times New Roman" w:hAnsi="Times New Roman"/>
        </w:rPr>
        <w:t xml:space="preserve">increased </w:t>
      </w:r>
      <w:r w:rsidRPr="004D450E">
        <w:rPr>
          <w:rFonts w:ascii="Times New Roman" w:hAnsi="Times New Roman"/>
        </w:rPr>
        <w:t xml:space="preserve">tax revenue generated </w:t>
      </w:r>
      <w:r>
        <w:rPr>
          <w:rFonts w:ascii="Times New Roman" w:hAnsi="Times New Roman"/>
        </w:rPr>
        <w:t xml:space="preserve">and </w:t>
      </w:r>
      <w:r w:rsidRPr="004D450E">
        <w:rPr>
          <w:rFonts w:ascii="Times New Roman" w:hAnsi="Times New Roman"/>
        </w:rPr>
        <w:t xml:space="preserve">decreased </w:t>
      </w:r>
      <w:r>
        <w:rPr>
          <w:rFonts w:ascii="Times New Roman" w:hAnsi="Times New Roman"/>
        </w:rPr>
        <w:t xml:space="preserve">enforcements costs. These tasks helped me better understand the practical effect of potential legislation when thinking about whether to pursue a policy change. </w:t>
      </w:r>
    </w:p>
    <w:p w14:paraId="00ADF2E7" w14:textId="77777777" w:rsidR="00A2115A" w:rsidRDefault="00A2115A" w:rsidP="00A2115A">
      <w:pPr>
        <w:spacing w:after="0" w:line="240" w:lineRule="auto"/>
        <w:ind w:firstLine="720"/>
        <w:rPr>
          <w:rFonts w:ascii="Times New Roman" w:hAnsi="Times New Roman"/>
        </w:rPr>
      </w:pPr>
      <w:r w:rsidRPr="004D450E">
        <w:rPr>
          <w:rFonts w:ascii="Times New Roman" w:hAnsi="Times New Roman"/>
        </w:rPr>
        <w:t>I</w:t>
      </w:r>
      <w:r>
        <w:rPr>
          <w:rFonts w:ascii="Times New Roman" w:hAnsi="Times New Roman"/>
        </w:rPr>
        <w:t xml:space="preserve"> would like to continue to build upon my experiences working on a campaign and doing policy research as a Congressional staffer. It would be a tremendous privilege to play a small part in working to better the lives of the American people. Please consider placing me on your interview schedule. Thank you for your time and consideration. </w:t>
      </w:r>
    </w:p>
    <w:p w14:paraId="2C4C4822" w14:textId="77777777" w:rsidR="00A2115A" w:rsidRPr="004D450E" w:rsidRDefault="00A2115A" w:rsidP="00A2115A">
      <w:pPr>
        <w:spacing w:after="0" w:line="240" w:lineRule="auto"/>
        <w:ind w:firstLine="720"/>
        <w:rPr>
          <w:rFonts w:ascii="Times New Roman" w:hAnsi="Times New Roman"/>
        </w:rPr>
      </w:pPr>
    </w:p>
    <w:p w14:paraId="05780D62" w14:textId="77777777" w:rsidR="00A2115A" w:rsidRPr="004D450E" w:rsidRDefault="00A2115A" w:rsidP="00A2115A">
      <w:pPr>
        <w:rPr>
          <w:rFonts w:ascii="Times New Roman" w:hAnsi="Times New Roman"/>
        </w:rPr>
      </w:pPr>
      <w:r w:rsidRPr="004D450E">
        <w:rPr>
          <w:rFonts w:ascii="Times New Roman" w:hAnsi="Times New Roman"/>
        </w:rPr>
        <w:t>Sincerely,</w:t>
      </w:r>
    </w:p>
    <w:p w14:paraId="69A61D16" w14:textId="77777777" w:rsidR="00A2115A" w:rsidRDefault="00A2115A" w:rsidP="00A2115A">
      <w:pPr>
        <w:rPr>
          <w:rFonts w:ascii="Times New Roman" w:hAnsi="Times New Roman"/>
        </w:rPr>
      </w:pPr>
      <w:r w:rsidRPr="004D450E">
        <w:rPr>
          <w:rFonts w:ascii="Times New Roman" w:hAnsi="Times New Roman"/>
        </w:rPr>
        <w:t>Zachary Spahr</w:t>
      </w:r>
    </w:p>
    <w:p w14:paraId="14C98142" w14:textId="3197571B" w:rsidR="00032CFC" w:rsidRPr="0058443F" w:rsidRDefault="00032CFC" w:rsidP="001223D6">
      <w:pPr>
        <w:tabs>
          <w:tab w:val="left" w:pos="4950"/>
        </w:tabs>
        <w:spacing w:after="0" w:line="264" w:lineRule="auto"/>
      </w:pPr>
    </w:p>
    <w:sectPr w:rsidR="00032CFC" w:rsidRPr="0058443F" w:rsidSect="00912634">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D9D17E" w14:textId="77777777" w:rsidR="005D6730" w:rsidRDefault="005D6730" w:rsidP="00BD2820">
      <w:pPr>
        <w:spacing w:after="0" w:line="240" w:lineRule="auto"/>
      </w:pPr>
      <w:r>
        <w:separator/>
      </w:r>
    </w:p>
  </w:endnote>
  <w:endnote w:type="continuationSeparator" w:id="0">
    <w:p w14:paraId="0CDFD8D6" w14:textId="77777777" w:rsidR="005D6730" w:rsidRDefault="005D6730" w:rsidP="00BD28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altName w:val="Calibri"/>
    <w:charset w:val="00"/>
    <w:family w:val="swiss"/>
    <w:pitch w:val="variable"/>
    <w:sig w:usb0="E10022FF" w:usb1="C000E47F" w:usb2="00000029" w:usb3="00000000" w:csb0="000001DF"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ＭＳ 明朝">
    <w:charset w:val="80"/>
    <w:family w:val="roman"/>
    <w:pitch w:val="fixed"/>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EF9968" w14:textId="77777777" w:rsidR="005D6730" w:rsidRDefault="005D6730" w:rsidP="00BD2820">
      <w:pPr>
        <w:spacing w:after="0" w:line="240" w:lineRule="auto"/>
      </w:pPr>
      <w:r>
        <w:separator/>
      </w:r>
    </w:p>
  </w:footnote>
  <w:footnote w:type="continuationSeparator" w:id="0">
    <w:p w14:paraId="534BEAD2" w14:textId="77777777" w:rsidR="005D6730" w:rsidRDefault="005D6730" w:rsidP="00BD282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FE6674" w14:textId="314DC829" w:rsidR="006F0984" w:rsidRDefault="006F0984" w:rsidP="000109FB">
    <w:pPr>
      <w:pStyle w:val="Header"/>
      <w:jc w:val="center"/>
      <w:rPr>
        <w:b/>
      </w:rPr>
    </w:pPr>
    <w:r>
      <w:rPr>
        <w:b/>
      </w:rPr>
      <w:t>Zachary Spahr</w:t>
    </w:r>
  </w:p>
  <w:p w14:paraId="1D944AF0" w14:textId="5D0B919B" w:rsidR="006F0984" w:rsidRPr="000109FB" w:rsidRDefault="006F0984" w:rsidP="000109FB">
    <w:pPr>
      <w:pStyle w:val="Header"/>
      <w:jc w:val="center"/>
    </w:pPr>
    <w:r>
      <w:t>1958 Massachusetts Avenue, Mclean VA 22101</w:t>
    </w:r>
  </w:p>
  <w:p w14:paraId="781DFBB2" w14:textId="7FC136BF" w:rsidR="006F0984" w:rsidRPr="006F0984" w:rsidRDefault="005D6730" w:rsidP="000109FB">
    <w:pPr>
      <w:pStyle w:val="Header"/>
      <w:jc w:val="center"/>
    </w:pPr>
    <w:hyperlink r:id="rId1" w:history="1">
      <w:r w:rsidR="006F0984" w:rsidRPr="00BC6F15">
        <w:rPr>
          <w:rStyle w:val="Hyperlink"/>
        </w:rPr>
        <w:t>zachtspahr@gmail.com</w:t>
      </w:r>
    </w:hyperlink>
    <w:r w:rsidR="006F0984">
      <w:t xml:space="preserve"> or 703-678-1899</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622F02"/>
    <w:multiLevelType w:val="multilevel"/>
    <w:tmpl w:val="357425D8"/>
    <w:lvl w:ilvl="0">
      <w:start w:val="1"/>
      <w:numFmt w:val="bullet"/>
      <w:lvlText w:val=""/>
      <w:lvlJc w:val="left"/>
      <w:pPr>
        <w:tabs>
          <w:tab w:val="num" w:pos="630"/>
        </w:tabs>
        <w:ind w:left="630" w:hanging="360"/>
      </w:pPr>
      <w:rPr>
        <w:rFonts w:ascii="Symbol" w:hAnsi="Symbol" w:hint="default"/>
        <w:sz w:val="20"/>
      </w:rPr>
    </w:lvl>
    <w:lvl w:ilvl="1">
      <w:start w:val="1"/>
      <w:numFmt w:val="bullet"/>
      <w:lvlText w:val="o"/>
      <w:lvlJc w:val="left"/>
      <w:pPr>
        <w:tabs>
          <w:tab w:val="num" w:pos="1350"/>
        </w:tabs>
        <w:ind w:left="1350" w:hanging="360"/>
      </w:pPr>
      <w:rPr>
        <w:rFonts w:ascii="Courier New" w:hAnsi="Courier New" w:hint="default"/>
        <w:sz w:val="20"/>
      </w:rPr>
    </w:lvl>
    <w:lvl w:ilvl="2">
      <w:start w:val="1"/>
      <w:numFmt w:val="bullet"/>
      <w:lvlText w:val=""/>
      <w:lvlJc w:val="left"/>
      <w:pPr>
        <w:tabs>
          <w:tab w:val="num" w:pos="2070"/>
        </w:tabs>
        <w:ind w:left="2070" w:hanging="360"/>
      </w:pPr>
      <w:rPr>
        <w:rFonts w:ascii="Wingdings" w:hAnsi="Wingdings" w:hint="default"/>
        <w:sz w:val="20"/>
      </w:rPr>
    </w:lvl>
    <w:lvl w:ilvl="3" w:tentative="1">
      <w:start w:val="1"/>
      <w:numFmt w:val="bullet"/>
      <w:lvlText w:val=""/>
      <w:lvlJc w:val="left"/>
      <w:pPr>
        <w:tabs>
          <w:tab w:val="num" w:pos="2790"/>
        </w:tabs>
        <w:ind w:left="2790" w:hanging="360"/>
      </w:pPr>
      <w:rPr>
        <w:rFonts w:ascii="Wingdings" w:hAnsi="Wingdings" w:hint="default"/>
        <w:sz w:val="20"/>
      </w:rPr>
    </w:lvl>
    <w:lvl w:ilvl="4" w:tentative="1">
      <w:start w:val="1"/>
      <w:numFmt w:val="bullet"/>
      <w:lvlText w:val=""/>
      <w:lvlJc w:val="left"/>
      <w:pPr>
        <w:tabs>
          <w:tab w:val="num" w:pos="3510"/>
        </w:tabs>
        <w:ind w:left="3510" w:hanging="360"/>
      </w:pPr>
      <w:rPr>
        <w:rFonts w:ascii="Wingdings" w:hAnsi="Wingdings" w:hint="default"/>
        <w:sz w:val="20"/>
      </w:rPr>
    </w:lvl>
    <w:lvl w:ilvl="5" w:tentative="1">
      <w:start w:val="1"/>
      <w:numFmt w:val="bullet"/>
      <w:lvlText w:val=""/>
      <w:lvlJc w:val="left"/>
      <w:pPr>
        <w:tabs>
          <w:tab w:val="num" w:pos="4230"/>
        </w:tabs>
        <w:ind w:left="4230" w:hanging="360"/>
      </w:pPr>
      <w:rPr>
        <w:rFonts w:ascii="Wingdings" w:hAnsi="Wingdings" w:hint="default"/>
        <w:sz w:val="20"/>
      </w:rPr>
    </w:lvl>
    <w:lvl w:ilvl="6" w:tentative="1">
      <w:start w:val="1"/>
      <w:numFmt w:val="bullet"/>
      <w:lvlText w:val=""/>
      <w:lvlJc w:val="left"/>
      <w:pPr>
        <w:tabs>
          <w:tab w:val="num" w:pos="4950"/>
        </w:tabs>
        <w:ind w:left="4950" w:hanging="360"/>
      </w:pPr>
      <w:rPr>
        <w:rFonts w:ascii="Wingdings" w:hAnsi="Wingdings" w:hint="default"/>
        <w:sz w:val="20"/>
      </w:rPr>
    </w:lvl>
    <w:lvl w:ilvl="7" w:tentative="1">
      <w:start w:val="1"/>
      <w:numFmt w:val="bullet"/>
      <w:lvlText w:val=""/>
      <w:lvlJc w:val="left"/>
      <w:pPr>
        <w:tabs>
          <w:tab w:val="num" w:pos="5670"/>
        </w:tabs>
        <w:ind w:left="5670" w:hanging="360"/>
      </w:pPr>
      <w:rPr>
        <w:rFonts w:ascii="Wingdings" w:hAnsi="Wingdings" w:hint="default"/>
        <w:sz w:val="20"/>
      </w:rPr>
    </w:lvl>
    <w:lvl w:ilvl="8" w:tentative="1">
      <w:start w:val="1"/>
      <w:numFmt w:val="bullet"/>
      <w:lvlText w:val=""/>
      <w:lvlJc w:val="left"/>
      <w:pPr>
        <w:tabs>
          <w:tab w:val="num" w:pos="6390"/>
        </w:tabs>
        <w:ind w:left="6390" w:hanging="360"/>
      </w:pPr>
      <w:rPr>
        <w:rFonts w:ascii="Wingdings" w:hAnsi="Wingdings" w:hint="default"/>
        <w:sz w:val="20"/>
      </w:rPr>
    </w:lvl>
  </w:abstractNum>
  <w:abstractNum w:abstractNumId="1">
    <w:nsid w:val="1E16571F"/>
    <w:multiLevelType w:val="hybridMultilevel"/>
    <w:tmpl w:val="189A19E4"/>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nsid w:val="299A3125"/>
    <w:multiLevelType w:val="hybridMultilevel"/>
    <w:tmpl w:val="F9444A48"/>
    <w:lvl w:ilvl="0" w:tplc="9AE25A32">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F02492"/>
    <w:multiLevelType w:val="multilevel"/>
    <w:tmpl w:val="816C88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19C3D5E"/>
    <w:multiLevelType w:val="hybridMultilevel"/>
    <w:tmpl w:val="942A90C0"/>
    <w:lvl w:ilvl="0" w:tplc="9AE25A3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06458CF"/>
    <w:multiLevelType w:val="hybridMultilevel"/>
    <w:tmpl w:val="84EE0BB4"/>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6">
    <w:nsid w:val="538F4FD5"/>
    <w:multiLevelType w:val="hybridMultilevel"/>
    <w:tmpl w:val="DAAEC94A"/>
    <w:lvl w:ilvl="0" w:tplc="9AE25A3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D6F31EF"/>
    <w:multiLevelType w:val="hybridMultilevel"/>
    <w:tmpl w:val="A7C4A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16A74F4"/>
    <w:multiLevelType w:val="hybridMultilevel"/>
    <w:tmpl w:val="2BF0FFD6"/>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9">
    <w:nsid w:val="66DA75DD"/>
    <w:multiLevelType w:val="hybridMultilevel"/>
    <w:tmpl w:val="D088AE30"/>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710" w:hanging="360"/>
      </w:pPr>
      <w:rPr>
        <w:rFonts w:ascii="Courier New" w:hAnsi="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0">
    <w:nsid w:val="6C3C1A9F"/>
    <w:multiLevelType w:val="hybridMultilevel"/>
    <w:tmpl w:val="B5424D86"/>
    <w:lvl w:ilvl="0" w:tplc="9AE25A3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C972A81"/>
    <w:multiLevelType w:val="multilevel"/>
    <w:tmpl w:val="95B4B4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E340F18"/>
    <w:multiLevelType w:val="hybridMultilevel"/>
    <w:tmpl w:val="68D89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0361263"/>
    <w:multiLevelType w:val="hybridMultilevel"/>
    <w:tmpl w:val="7964696E"/>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4">
    <w:nsid w:val="74E540A4"/>
    <w:multiLevelType w:val="hybridMultilevel"/>
    <w:tmpl w:val="45148558"/>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num w:numId="1">
    <w:abstractNumId w:val="0"/>
    <w:lvlOverride w:ilvl="2">
      <w:lvl w:ilvl="2">
        <w:numFmt w:val="bullet"/>
        <w:lvlText w:val=""/>
        <w:lvlJc w:val="left"/>
        <w:pPr>
          <w:tabs>
            <w:tab w:val="num" w:pos="2160"/>
          </w:tabs>
          <w:ind w:left="2160" w:hanging="360"/>
        </w:pPr>
        <w:rPr>
          <w:rFonts w:ascii="Symbol" w:hAnsi="Symbol" w:hint="default"/>
          <w:sz w:val="20"/>
        </w:rPr>
      </w:lvl>
    </w:lvlOverride>
  </w:num>
  <w:num w:numId="2">
    <w:abstractNumId w:val="3"/>
    <w:lvlOverride w:ilvl="2">
      <w:lvl w:ilvl="2">
        <w:numFmt w:val="bullet"/>
        <w:lvlText w:val=""/>
        <w:lvlJc w:val="left"/>
        <w:pPr>
          <w:tabs>
            <w:tab w:val="num" w:pos="2160"/>
          </w:tabs>
          <w:ind w:left="2160" w:hanging="360"/>
        </w:pPr>
        <w:rPr>
          <w:rFonts w:ascii="Symbol" w:hAnsi="Symbol" w:hint="default"/>
          <w:sz w:val="20"/>
        </w:rPr>
      </w:lvl>
    </w:lvlOverride>
  </w:num>
  <w:num w:numId="3">
    <w:abstractNumId w:val="11"/>
    <w:lvlOverride w:ilvl="2">
      <w:lvl w:ilvl="2">
        <w:numFmt w:val="bullet"/>
        <w:lvlText w:val=""/>
        <w:lvlJc w:val="left"/>
        <w:pPr>
          <w:tabs>
            <w:tab w:val="num" w:pos="2160"/>
          </w:tabs>
          <w:ind w:left="2160" w:hanging="360"/>
        </w:pPr>
        <w:rPr>
          <w:rFonts w:ascii="Symbol" w:hAnsi="Symbol" w:hint="default"/>
          <w:sz w:val="20"/>
        </w:rPr>
      </w:lvl>
    </w:lvlOverride>
  </w:num>
  <w:num w:numId="4">
    <w:abstractNumId w:val="12"/>
  </w:num>
  <w:num w:numId="5">
    <w:abstractNumId w:val="13"/>
  </w:num>
  <w:num w:numId="6">
    <w:abstractNumId w:val="9"/>
  </w:num>
  <w:num w:numId="7">
    <w:abstractNumId w:val="1"/>
  </w:num>
  <w:num w:numId="8">
    <w:abstractNumId w:val="14"/>
  </w:num>
  <w:num w:numId="9">
    <w:abstractNumId w:val="5"/>
  </w:num>
  <w:num w:numId="10">
    <w:abstractNumId w:val="7"/>
  </w:num>
  <w:num w:numId="11">
    <w:abstractNumId w:val="8"/>
  </w:num>
  <w:num w:numId="12">
    <w:abstractNumId w:val="2"/>
  </w:num>
  <w:num w:numId="13">
    <w:abstractNumId w:val="10"/>
  </w:num>
  <w:num w:numId="14">
    <w:abstractNumId w:val="4"/>
  </w:num>
  <w:num w:numId="15">
    <w:abstractNumId w:val="6"/>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Zachary Spahr">
    <w15:presenceInfo w15:providerId="None" w15:userId="Zachary Spahr"/>
  </w15:person>
  <w15:person w15:author="Daniel Schneiderman">
    <w15:presenceInfo w15:providerId="AD" w15:userId="S-1-5-21-2083025412-3318924733-2704422291-12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9"/>
  <w:proofState w:spelling="clean" w:grammar="clean"/>
  <w:revisionView w:markup="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250D"/>
    <w:rsid w:val="00002C50"/>
    <w:rsid w:val="000109FB"/>
    <w:rsid w:val="000229C8"/>
    <w:rsid w:val="000271CD"/>
    <w:rsid w:val="00032CFC"/>
    <w:rsid w:val="000344D6"/>
    <w:rsid w:val="00044825"/>
    <w:rsid w:val="00046A76"/>
    <w:rsid w:val="00065EF9"/>
    <w:rsid w:val="00097F5F"/>
    <w:rsid w:val="000C2408"/>
    <w:rsid w:val="000C701B"/>
    <w:rsid w:val="000F3EFB"/>
    <w:rsid w:val="001223D6"/>
    <w:rsid w:val="001334CB"/>
    <w:rsid w:val="00175F26"/>
    <w:rsid w:val="001B1C43"/>
    <w:rsid w:val="00207C38"/>
    <w:rsid w:val="002123DB"/>
    <w:rsid w:val="00225281"/>
    <w:rsid w:val="002524A3"/>
    <w:rsid w:val="002612D9"/>
    <w:rsid w:val="00277EE3"/>
    <w:rsid w:val="0028789C"/>
    <w:rsid w:val="0029295D"/>
    <w:rsid w:val="00296B04"/>
    <w:rsid w:val="002C79E2"/>
    <w:rsid w:val="002F6077"/>
    <w:rsid w:val="00300F09"/>
    <w:rsid w:val="00320490"/>
    <w:rsid w:val="00331844"/>
    <w:rsid w:val="00336A69"/>
    <w:rsid w:val="00363BFC"/>
    <w:rsid w:val="003658AE"/>
    <w:rsid w:val="0037514F"/>
    <w:rsid w:val="003A7CDD"/>
    <w:rsid w:val="003B0FC3"/>
    <w:rsid w:val="003D3750"/>
    <w:rsid w:val="003E5592"/>
    <w:rsid w:val="003E6CAD"/>
    <w:rsid w:val="00410477"/>
    <w:rsid w:val="00412F62"/>
    <w:rsid w:val="004233BD"/>
    <w:rsid w:val="004255F7"/>
    <w:rsid w:val="00432474"/>
    <w:rsid w:val="004344D4"/>
    <w:rsid w:val="004372F2"/>
    <w:rsid w:val="0045436D"/>
    <w:rsid w:val="00461D57"/>
    <w:rsid w:val="00465518"/>
    <w:rsid w:val="00472C8D"/>
    <w:rsid w:val="004760EA"/>
    <w:rsid w:val="004775D0"/>
    <w:rsid w:val="00481CBB"/>
    <w:rsid w:val="00483AE1"/>
    <w:rsid w:val="004A1E1C"/>
    <w:rsid w:val="004A4DDC"/>
    <w:rsid w:val="004A5805"/>
    <w:rsid w:val="004A634A"/>
    <w:rsid w:val="004B76BC"/>
    <w:rsid w:val="004C38B1"/>
    <w:rsid w:val="004C7AB8"/>
    <w:rsid w:val="004E299C"/>
    <w:rsid w:val="005379F4"/>
    <w:rsid w:val="00562CB7"/>
    <w:rsid w:val="00575C11"/>
    <w:rsid w:val="0058443F"/>
    <w:rsid w:val="00585533"/>
    <w:rsid w:val="005B27EB"/>
    <w:rsid w:val="005D6730"/>
    <w:rsid w:val="005F5F81"/>
    <w:rsid w:val="006014E0"/>
    <w:rsid w:val="006121CC"/>
    <w:rsid w:val="00635CB3"/>
    <w:rsid w:val="0063758E"/>
    <w:rsid w:val="006405BA"/>
    <w:rsid w:val="0064404D"/>
    <w:rsid w:val="00655887"/>
    <w:rsid w:val="00670E9A"/>
    <w:rsid w:val="00683508"/>
    <w:rsid w:val="00697194"/>
    <w:rsid w:val="006F0984"/>
    <w:rsid w:val="006F5C7F"/>
    <w:rsid w:val="0072243B"/>
    <w:rsid w:val="00731FFB"/>
    <w:rsid w:val="00741F3C"/>
    <w:rsid w:val="00757E32"/>
    <w:rsid w:val="00763D22"/>
    <w:rsid w:val="00790F4A"/>
    <w:rsid w:val="007935F2"/>
    <w:rsid w:val="007B041C"/>
    <w:rsid w:val="007B698F"/>
    <w:rsid w:val="007E1708"/>
    <w:rsid w:val="007E2593"/>
    <w:rsid w:val="007F0BDE"/>
    <w:rsid w:val="00807213"/>
    <w:rsid w:val="00811CDE"/>
    <w:rsid w:val="00831D9C"/>
    <w:rsid w:val="00851664"/>
    <w:rsid w:val="00851B95"/>
    <w:rsid w:val="008622FE"/>
    <w:rsid w:val="00870A38"/>
    <w:rsid w:val="008A27D9"/>
    <w:rsid w:val="008A3045"/>
    <w:rsid w:val="008D156D"/>
    <w:rsid w:val="008E0FBD"/>
    <w:rsid w:val="008F3E30"/>
    <w:rsid w:val="008F4CA9"/>
    <w:rsid w:val="009062D0"/>
    <w:rsid w:val="00912634"/>
    <w:rsid w:val="009138FD"/>
    <w:rsid w:val="00916EF1"/>
    <w:rsid w:val="00934999"/>
    <w:rsid w:val="00956AE3"/>
    <w:rsid w:val="009674C1"/>
    <w:rsid w:val="009A5E10"/>
    <w:rsid w:val="009A7D85"/>
    <w:rsid w:val="009C3CDC"/>
    <w:rsid w:val="009D181E"/>
    <w:rsid w:val="009F4804"/>
    <w:rsid w:val="009F7E64"/>
    <w:rsid w:val="00A064A3"/>
    <w:rsid w:val="00A10C70"/>
    <w:rsid w:val="00A1559F"/>
    <w:rsid w:val="00A17995"/>
    <w:rsid w:val="00A2115A"/>
    <w:rsid w:val="00A22A18"/>
    <w:rsid w:val="00A3080C"/>
    <w:rsid w:val="00A41721"/>
    <w:rsid w:val="00A53D17"/>
    <w:rsid w:val="00A55BAC"/>
    <w:rsid w:val="00A56485"/>
    <w:rsid w:val="00A66C22"/>
    <w:rsid w:val="00A7347A"/>
    <w:rsid w:val="00A979D0"/>
    <w:rsid w:val="00AB22C5"/>
    <w:rsid w:val="00AB3DD8"/>
    <w:rsid w:val="00AB47B5"/>
    <w:rsid w:val="00AF4FDE"/>
    <w:rsid w:val="00AF54D7"/>
    <w:rsid w:val="00AF7A6F"/>
    <w:rsid w:val="00B05540"/>
    <w:rsid w:val="00B06033"/>
    <w:rsid w:val="00B10C5B"/>
    <w:rsid w:val="00B407DF"/>
    <w:rsid w:val="00B420D5"/>
    <w:rsid w:val="00B5614A"/>
    <w:rsid w:val="00B731F8"/>
    <w:rsid w:val="00B81B0F"/>
    <w:rsid w:val="00B8229D"/>
    <w:rsid w:val="00BB3B61"/>
    <w:rsid w:val="00BC4B15"/>
    <w:rsid w:val="00BD0108"/>
    <w:rsid w:val="00BD2820"/>
    <w:rsid w:val="00BE2D61"/>
    <w:rsid w:val="00BE4CB4"/>
    <w:rsid w:val="00C12AB6"/>
    <w:rsid w:val="00C14F28"/>
    <w:rsid w:val="00C152F3"/>
    <w:rsid w:val="00C406EE"/>
    <w:rsid w:val="00C40979"/>
    <w:rsid w:val="00C46C74"/>
    <w:rsid w:val="00C4794B"/>
    <w:rsid w:val="00C566B2"/>
    <w:rsid w:val="00C62E1E"/>
    <w:rsid w:val="00C67F9A"/>
    <w:rsid w:val="00C80694"/>
    <w:rsid w:val="00C90F39"/>
    <w:rsid w:val="00CD36CC"/>
    <w:rsid w:val="00CF250D"/>
    <w:rsid w:val="00CF7FD4"/>
    <w:rsid w:val="00D02CB3"/>
    <w:rsid w:val="00D07A0E"/>
    <w:rsid w:val="00D13E86"/>
    <w:rsid w:val="00D54758"/>
    <w:rsid w:val="00D604E1"/>
    <w:rsid w:val="00D63BCC"/>
    <w:rsid w:val="00D650AB"/>
    <w:rsid w:val="00D704FA"/>
    <w:rsid w:val="00D75B0C"/>
    <w:rsid w:val="00D9074B"/>
    <w:rsid w:val="00DA1953"/>
    <w:rsid w:val="00DB268C"/>
    <w:rsid w:val="00DD2BB7"/>
    <w:rsid w:val="00DD4510"/>
    <w:rsid w:val="00DF0A3F"/>
    <w:rsid w:val="00DF2A84"/>
    <w:rsid w:val="00E0586B"/>
    <w:rsid w:val="00E37E28"/>
    <w:rsid w:val="00E7337E"/>
    <w:rsid w:val="00E8365A"/>
    <w:rsid w:val="00E85E3C"/>
    <w:rsid w:val="00EC5950"/>
    <w:rsid w:val="00EC646E"/>
    <w:rsid w:val="00ED20CB"/>
    <w:rsid w:val="00ED2DF4"/>
    <w:rsid w:val="00EE2B40"/>
    <w:rsid w:val="00F00D28"/>
    <w:rsid w:val="00F12B28"/>
    <w:rsid w:val="00F34119"/>
    <w:rsid w:val="00F3586B"/>
    <w:rsid w:val="00F52654"/>
    <w:rsid w:val="00F71311"/>
    <w:rsid w:val="00F87CDC"/>
    <w:rsid w:val="00FB191E"/>
    <w:rsid w:val="00FB1982"/>
    <w:rsid w:val="00FB4F5A"/>
    <w:rsid w:val="00FC39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1732D9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F25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7337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337E"/>
    <w:rPr>
      <w:rFonts w:ascii="Segoe UI" w:hAnsi="Segoe UI" w:cs="Segoe UI"/>
      <w:sz w:val="18"/>
      <w:szCs w:val="18"/>
    </w:rPr>
  </w:style>
  <w:style w:type="character" w:styleId="Hyperlink">
    <w:name w:val="Hyperlink"/>
    <w:basedOn w:val="DefaultParagraphFont"/>
    <w:uiPriority w:val="99"/>
    <w:unhideWhenUsed/>
    <w:rsid w:val="000C701B"/>
    <w:rPr>
      <w:color w:val="0563C1" w:themeColor="hyperlink"/>
      <w:u w:val="single"/>
    </w:rPr>
  </w:style>
  <w:style w:type="paragraph" w:styleId="Header">
    <w:name w:val="header"/>
    <w:basedOn w:val="Normal"/>
    <w:link w:val="HeaderChar"/>
    <w:uiPriority w:val="99"/>
    <w:unhideWhenUsed/>
    <w:rsid w:val="00BD28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2820"/>
  </w:style>
  <w:style w:type="paragraph" w:styleId="Footer">
    <w:name w:val="footer"/>
    <w:basedOn w:val="Normal"/>
    <w:link w:val="FooterChar"/>
    <w:uiPriority w:val="99"/>
    <w:unhideWhenUsed/>
    <w:rsid w:val="00BD28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2820"/>
  </w:style>
  <w:style w:type="paragraph" w:styleId="NormalWeb">
    <w:name w:val="Normal (Web)"/>
    <w:basedOn w:val="Normal"/>
    <w:uiPriority w:val="99"/>
    <w:unhideWhenUsed/>
    <w:rsid w:val="00DD2BB7"/>
    <w:pPr>
      <w:spacing w:before="100" w:beforeAutospacing="1" w:after="100" w:afterAutospacing="1" w:line="240" w:lineRule="auto"/>
    </w:pPr>
    <w:rPr>
      <w:rFonts w:ascii="Times" w:hAnsi="Times" w:cs="Times New Roman"/>
      <w:sz w:val="20"/>
      <w:szCs w:val="20"/>
    </w:rPr>
  </w:style>
  <w:style w:type="character" w:customStyle="1" w:styleId="apple-tab-span">
    <w:name w:val="apple-tab-span"/>
    <w:basedOn w:val="DefaultParagraphFont"/>
    <w:rsid w:val="00DD2BB7"/>
  </w:style>
  <w:style w:type="paragraph" w:styleId="ListParagraph">
    <w:name w:val="List Paragraph"/>
    <w:basedOn w:val="Normal"/>
    <w:uiPriority w:val="34"/>
    <w:qFormat/>
    <w:rsid w:val="006014E0"/>
    <w:pPr>
      <w:ind w:left="720"/>
      <w:contextualSpacing/>
    </w:pPr>
  </w:style>
  <w:style w:type="character" w:styleId="CommentReference">
    <w:name w:val="annotation reference"/>
    <w:basedOn w:val="DefaultParagraphFont"/>
    <w:uiPriority w:val="99"/>
    <w:semiHidden/>
    <w:unhideWhenUsed/>
    <w:rsid w:val="002C79E2"/>
    <w:rPr>
      <w:sz w:val="16"/>
      <w:szCs w:val="16"/>
    </w:rPr>
  </w:style>
  <w:style w:type="paragraph" w:styleId="CommentText">
    <w:name w:val="annotation text"/>
    <w:basedOn w:val="Normal"/>
    <w:link w:val="CommentTextChar"/>
    <w:uiPriority w:val="99"/>
    <w:semiHidden/>
    <w:unhideWhenUsed/>
    <w:rsid w:val="002C79E2"/>
    <w:pPr>
      <w:spacing w:line="240" w:lineRule="auto"/>
    </w:pPr>
    <w:rPr>
      <w:sz w:val="20"/>
      <w:szCs w:val="20"/>
    </w:rPr>
  </w:style>
  <w:style w:type="character" w:customStyle="1" w:styleId="CommentTextChar">
    <w:name w:val="Comment Text Char"/>
    <w:basedOn w:val="DefaultParagraphFont"/>
    <w:link w:val="CommentText"/>
    <w:uiPriority w:val="99"/>
    <w:semiHidden/>
    <w:rsid w:val="002C79E2"/>
    <w:rPr>
      <w:sz w:val="20"/>
      <w:szCs w:val="20"/>
    </w:rPr>
  </w:style>
  <w:style w:type="paragraph" w:styleId="CommentSubject">
    <w:name w:val="annotation subject"/>
    <w:basedOn w:val="CommentText"/>
    <w:next w:val="CommentText"/>
    <w:link w:val="CommentSubjectChar"/>
    <w:uiPriority w:val="99"/>
    <w:semiHidden/>
    <w:unhideWhenUsed/>
    <w:rsid w:val="002C79E2"/>
    <w:rPr>
      <w:b/>
      <w:bCs/>
    </w:rPr>
  </w:style>
  <w:style w:type="character" w:customStyle="1" w:styleId="CommentSubjectChar">
    <w:name w:val="Comment Subject Char"/>
    <w:basedOn w:val="CommentTextChar"/>
    <w:link w:val="CommentSubject"/>
    <w:uiPriority w:val="99"/>
    <w:semiHidden/>
    <w:rsid w:val="002C79E2"/>
    <w:rPr>
      <w:b/>
      <w:bCs/>
      <w:sz w:val="20"/>
      <w:szCs w:val="20"/>
    </w:rPr>
  </w:style>
  <w:style w:type="paragraph" w:styleId="Revision">
    <w:name w:val="Revision"/>
    <w:hidden/>
    <w:uiPriority w:val="99"/>
    <w:semiHidden/>
    <w:rsid w:val="00A55BAC"/>
    <w:pPr>
      <w:spacing w:after="0" w:line="240" w:lineRule="auto"/>
    </w:pPr>
  </w:style>
  <w:style w:type="paragraph" w:customStyle="1" w:styleId="Address">
    <w:name w:val="Address"/>
    <w:basedOn w:val="Normal"/>
    <w:qFormat/>
    <w:rsid w:val="00A2115A"/>
    <w:pPr>
      <w:spacing w:after="0" w:line="276" w:lineRule="auto"/>
    </w:pPr>
    <w:rPr>
      <w:rFonts w:eastAsia="Times New Roman" w:cs="Times New Roman"/>
      <w:sz w:val="20"/>
      <w:szCs w:val="18"/>
    </w:rPr>
  </w:style>
  <w:style w:type="character" w:styleId="FollowedHyperlink">
    <w:name w:val="FollowedHyperlink"/>
    <w:basedOn w:val="DefaultParagraphFont"/>
    <w:uiPriority w:val="99"/>
    <w:semiHidden/>
    <w:unhideWhenUsed/>
    <w:rsid w:val="006558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135428">
      <w:bodyDiv w:val="1"/>
      <w:marLeft w:val="0"/>
      <w:marRight w:val="0"/>
      <w:marTop w:val="0"/>
      <w:marBottom w:val="0"/>
      <w:divBdr>
        <w:top w:val="none" w:sz="0" w:space="0" w:color="auto"/>
        <w:left w:val="none" w:sz="0" w:space="0" w:color="auto"/>
        <w:bottom w:val="none" w:sz="0" w:space="0" w:color="auto"/>
        <w:right w:val="none" w:sz="0" w:space="0" w:color="auto"/>
      </w:divBdr>
    </w:div>
    <w:div w:id="934283333">
      <w:bodyDiv w:val="1"/>
      <w:marLeft w:val="0"/>
      <w:marRight w:val="0"/>
      <w:marTop w:val="0"/>
      <w:marBottom w:val="0"/>
      <w:divBdr>
        <w:top w:val="none" w:sz="0" w:space="0" w:color="auto"/>
        <w:left w:val="none" w:sz="0" w:space="0" w:color="auto"/>
        <w:bottom w:val="none" w:sz="0" w:space="0" w:color="auto"/>
        <w:right w:val="none" w:sz="0" w:space="0" w:color="auto"/>
      </w:divBdr>
    </w:div>
    <w:div w:id="1263798863">
      <w:bodyDiv w:val="1"/>
      <w:marLeft w:val="0"/>
      <w:marRight w:val="0"/>
      <w:marTop w:val="0"/>
      <w:marBottom w:val="0"/>
      <w:divBdr>
        <w:top w:val="none" w:sz="0" w:space="0" w:color="auto"/>
        <w:left w:val="none" w:sz="0" w:space="0" w:color="auto"/>
        <w:bottom w:val="none" w:sz="0" w:space="0" w:color="auto"/>
        <w:right w:val="none" w:sz="0" w:space="0" w:color="auto"/>
      </w:divBdr>
    </w:div>
    <w:div w:id="1355496883">
      <w:bodyDiv w:val="1"/>
      <w:marLeft w:val="0"/>
      <w:marRight w:val="0"/>
      <w:marTop w:val="0"/>
      <w:marBottom w:val="0"/>
      <w:divBdr>
        <w:top w:val="none" w:sz="0" w:space="0" w:color="auto"/>
        <w:left w:val="none" w:sz="0" w:space="0" w:color="auto"/>
        <w:bottom w:val="none" w:sz="0" w:space="0" w:color="auto"/>
        <w:right w:val="none" w:sz="0" w:space="0" w:color="auto"/>
      </w:divBdr>
    </w:div>
    <w:div w:id="1444879533">
      <w:bodyDiv w:val="1"/>
      <w:marLeft w:val="0"/>
      <w:marRight w:val="0"/>
      <w:marTop w:val="0"/>
      <w:marBottom w:val="0"/>
      <w:divBdr>
        <w:top w:val="none" w:sz="0" w:space="0" w:color="auto"/>
        <w:left w:val="none" w:sz="0" w:space="0" w:color="auto"/>
        <w:bottom w:val="none" w:sz="0" w:space="0" w:color="auto"/>
        <w:right w:val="none" w:sz="0" w:space="0" w:color="auto"/>
      </w:divBdr>
    </w:div>
    <w:div w:id="1464805788">
      <w:bodyDiv w:val="1"/>
      <w:marLeft w:val="0"/>
      <w:marRight w:val="0"/>
      <w:marTop w:val="0"/>
      <w:marBottom w:val="0"/>
      <w:divBdr>
        <w:top w:val="none" w:sz="0" w:space="0" w:color="auto"/>
        <w:left w:val="none" w:sz="0" w:space="0" w:color="auto"/>
        <w:bottom w:val="none" w:sz="0" w:space="0" w:color="auto"/>
        <w:right w:val="none" w:sz="0" w:space="0" w:color="auto"/>
      </w:divBdr>
    </w:div>
    <w:div w:id="1513254715">
      <w:bodyDiv w:val="1"/>
      <w:marLeft w:val="0"/>
      <w:marRight w:val="0"/>
      <w:marTop w:val="0"/>
      <w:marBottom w:val="0"/>
      <w:divBdr>
        <w:top w:val="none" w:sz="0" w:space="0" w:color="auto"/>
        <w:left w:val="none" w:sz="0" w:space="0" w:color="auto"/>
        <w:bottom w:val="none" w:sz="0" w:space="0" w:color="auto"/>
        <w:right w:val="none" w:sz="0" w:space="0" w:color="auto"/>
      </w:divBdr>
    </w:div>
    <w:div w:id="1536118315">
      <w:bodyDiv w:val="1"/>
      <w:marLeft w:val="0"/>
      <w:marRight w:val="0"/>
      <w:marTop w:val="0"/>
      <w:marBottom w:val="0"/>
      <w:divBdr>
        <w:top w:val="none" w:sz="0" w:space="0" w:color="auto"/>
        <w:left w:val="none" w:sz="0" w:space="0" w:color="auto"/>
        <w:bottom w:val="none" w:sz="0" w:space="0" w:color="auto"/>
        <w:right w:val="none" w:sz="0" w:space="0" w:color="auto"/>
      </w:divBdr>
    </w:div>
    <w:div w:id="1978411903">
      <w:bodyDiv w:val="1"/>
      <w:marLeft w:val="0"/>
      <w:marRight w:val="0"/>
      <w:marTop w:val="0"/>
      <w:marBottom w:val="0"/>
      <w:divBdr>
        <w:top w:val="none" w:sz="0" w:space="0" w:color="auto"/>
        <w:left w:val="none" w:sz="0" w:space="0" w:color="auto"/>
        <w:bottom w:val="none" w:sz="0" w:space="0" w:color="auto"/>
        <w:right w:val="none" w:sz="0" w:space="0" w:color="auto"/>
      </w:divBdr>
    </w:div>
    <w:div w:id="2022314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hyperlink" Target="mailto:zachtspahr@gmail.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E8F0338E58A6245BCBAB5E21588CA7D"/>
        <w:category>
          <w:name w:val="General"/>
          <w:gallery w:val="placeholder"/>
        </w:category>
        <w:types>
          <w:type w:val="bbPlcHdr"/>
        </w:types>
        <w:behaviors>
          <w:behavior w:val="content"/>
        </w:behaviors>
        <w:guid w:val="{932E6A7B-1C2E-1442-82D1-1B70DF91CD71}"/>
      </w:docPartPr>
      <w:docPartBody>
        <w:p w:rsidR="00000000" w:rsidRDefault="0086165A" w:rsidP="0086165A">
          <w:pPr>
            <w:pStyle w:val="6E8F0338E58A6245BCBAB5E21588CA7D"/>
          </w:pPr>
          <w:r>
            <w:t>[Company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altName w:val="Calibri"/>
    <w:charset w:val="00"/>
    <w:family w:val="swiss"/>
    <w:pitch w:val="variable"/>
    <w:sig w:usb0="E10022FF" w:usb1="C000E47F" w:usb2="00000029" w:usb3="00000000" w:csb0="000001DF"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ＭＳ 明朝">
    <w:charset w:val="80"/>
    <w:family w:val="roma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165A"/>
    <w:rsid w:val="0086165A"/>
    <w:rsid w:val="008E29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5FE45491248BF43B674942382D18D88">
    <w:name w:val="45FE45491248BF43B674942382D18D88"/>
    <w:rsid w:val="0086165A"/>
  </w:style>
  <w:style w:type="paragraph" w:customStyle="1" w:styleId="FE2CFC3691CED64CB21B7358E91AC7B4">
    <w:name w:val="FE2CFC3691CED64CB21B7358E91AC7B4"/>
    <w:rsid w:val="0086165A"/>
  </w:style>
  <w:style w:type="paragraph" w:customStyle="1" w:styleId="6E8F0338E58A6245BCBAB5E21588CA7D">
    <w:name w:val="6E8F0338E58A6245BCBAB5E21588CA7D"/>
    <w:rsid w:val="0086165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4D017A11-4CFD-4B41-A3B5-3C887B1183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915</Words>
  <Characters>4324</Characters>
  <Application>Microsoft Macintosh Word</Application>
  <DocSecurity>0</DocSecurity>
  <Lines>66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Good</dc:creator>
  <cp:keywords/>
  <dc:description>1705 Longworth House Office Building</dc:description>
  <cp:lastModifiedBy>Zachary Spahr</cp:lastModifiedBy>
  <cp:revision>3</cp:revision>
  <cp:lastPrinted>2018-09-26T02:39:00Z</cp:lastPrinted>
  <dcterms:created xsi:type="dcterms:W3CDTF">2018-12-10T23:41:00Z</dcterms:created>
  <dcterms:modified xsi:type="dcterms:W3CDTF">2018-12-27T06:05:00Z</dcterms:modified>
</cp:coreProperties>
</file>